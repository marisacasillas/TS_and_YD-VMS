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2805" w14:textId="77777777" w:rsidR="00DF3B1B" w:rsidRDefault="009D28B5">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bookmarkStart w:id="0" w:name="_heading=h.30j0zll" w:colFirst="0" w:colLast="0"/>
      <w:bookmarkEnd w:id="0"/>
      <w:r>
        <w:t xml:space="preserve"> </w:t>
      </w:r>
      <w:r>
        <w:rPr>
          <w:rFonts w:ascii="Times New Roman" w:eastAsia="Times New Roman" w:hAnsi="Times New Roman" w:cs="Times New Roman"/>
          <w:color w:val="000000"/>
          <w:sz w:val="40"/>
          <w:szCs w:val="40"/>
        </w:rPr>
        <w:t>(Non-)effects of linguistic environment on early stable consonant production: A cross cultural case study</w:t>
      </w:r>
    </w:p>
    <w:p w14:paraId="6C180661" w14:textId="74A9C3B3" w:rsidR="00DF3B1B" w:rsidRDefault="00DF3B1B">
      <w:pPr>
        <w:rPr>
          <w:rFonts w:ascii="Times New Roman" w:eastAsia="Times New Roman" w:hAnsi="Times New Roman" w:cs="Times New Roman"/>
          <w:b/>
          <w:color w:val="000000"/>
          <w:sz w:val="24"/>
          <w:szCs w:val="24"/>
        </w:rP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A97770" w14:paraId="63A81012" w14:textId="77777777" w:rsidTr="000D6BFC">
        <w:tc>
          <w:tcPr>
            <w:tcW w:w="4508" w:type="dxa"/>
          </w:tcPr>
          <w:p w14:paraId="26FE3FA6"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Bram Peute</w:t>
            </w:r>
          </w:p>
        </w:tc>
        <w:tc>
          <w:tcPr>
            <w:tcW w:w="4508" w:type="dxa"/>
          </w:tcPr>
          <w:p w14:paraId="02DC9761"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Marisa Casillas</w:t>
            </w:r>
          </w:p>
        </w:tc>
      </w:tr>
      <w:tr w:rsidR="00A97770" w14:paraId="6DDC2DC9" w14:textId="77777777" w:rsidTr="000D6BFC">
        <w:tc>
          <w:tcPr>
            <w:tcW w:w="4508" w:type="dxa"/>
          </w:tcPr>
          <w:p w14:paraId="417D6659"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Radboud University Nijmegen</w:t>
            </w:r>
          </w:p>
        </w:tc>
        <w:tc>
          <w:tcPr>
            <w:tcW w:w="4508" w:type="dxa"/>
          </w:tcPr>
          <w:p w14:paraId="02CC2CB8"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Max Planck Institute for Psycholinguistics</w:t>
            </w:r>
          </w:p>
        </w:tc>
      </w:tr>
      <w:tr w:rsidR="00A97770" w14:paraId="0CA817D1" w14:textId="77777777" w:rsidTr="000D6BFC">
        <w:tc>
          <w:tcPr>
            <w:tcW w:w="4508" w:type="dxa"/>
          </w:tcPr>
          <w:p w14:paraId="32D578E6"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Houtlaan 4, 6525 XZ Nijmegen</w:t>
            </w:r>
          </w:p>
        </w:tc>
        <w:tc>
          <w:tcPr>
            <w:tcW w:w="4508" w:type="dxa"/>
          </w:tcPr>
          <w:p w14:paraId="428BEA4B"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Wundtlaan 1, 6525 XD Nijmegen</w:t>
            </w:r>
          </w:p>
        </w:tc>
      </w:tr>
      <w:tr w:rsidR="00A97770" w14:paraId="661F9595" w14:textId="77777777" w:rsidTr="000D6BFC">
        <w:tc>
          <w:tcPr>
            <w:tcW w:w="4508" w:type="dxa"/>
          </w:tcPr>
          <w:p w14:paraId="27A654DD"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Leiden University</w:t>
            </w:r>
          </w:p>
        </w:tc>
        <w:tc>
          <w:tcPr>
            <w:tcW w:w="4508" w:type="dxa"/>
          </w:tcPr>
          <w:p w14:paraId="33127502"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University of Chicago</w:t>
            </w:r>
          </w:p>
        </w:tc>
      </w:tr>
      <w:tr w:rsidR="00A97770" w14:paraId="60AC98C4" w14:textId="77777777" w:rsidTr="000D6BFC">
        <w:tc>
          <w:tcPr>
            <w:tcW w:w="4508" w:type="dxa"/>
          </w:tcPr>
          <w:p w14:paraId="64BA5662"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Rapenburg 70, 2311 EZ Leiden</w:t>
            </w:r>
          </w:p>
        </w:tc>
        <w:tc>
          <w:tcPr>
            <w:tcW w:w="4508" w:type="dxa"/>
          </w:tcPr>
          <w:p w14:paraId="5B90E4F6" w14:textId="77777777" w:rsidR="00A97770" w:rsidRDefault="00A97770" w:rsidP="000D6BF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Rosenwald Hall, 3rd Floor, 1101 E. 58th St., Chicago, IL, 60637 USA</w:t>
            </w:r>
          </w:p>
        </w:tc>
      </w:tr>
      <w:tr w:rsidR="00A97770" w14:paraId="13F11057" w14:textId="77777777" w:rsidTr="000D6BFC">
        <w:tc>
          <w:tcPr>
            <w:tcW w:w="4508" w:type="dxa"/>
          </w:tcPr>
          <w:p w14:paraId="586D8A84" w14:textId="77777777" w:rsidR="00A97770" w:rsidRDefault="00D05B34" w:rsidP="000D6BFC">
            <w:pPr>
              <w:jc w:val="center"/>
              <w:rPr>
                <w:rFonts w:ascii="Times New Roman" w:eastAsia="Times New Roman" w:hAnsi="Times New Roman" w:cs="Times New Roman"/>
                <w:b/>
                <w:sz w:val="24"/>
                <w:szCs w:val="24"/>
              </w:rPr>
            </w:pPr>
            <w:hyperlink r:id="rId7">
              <w:r w:rsidR="00A97770">
                <w:rPr>
                  <w:rFonts w:ascii="Times New Roman" w:eastAsia="Times New Roman" w:hAnsi="Times New Roman" w:cs="Times New Roman"/>
                  <w:color w:val="0563C1"/>
                  <w:sz w:val="24"/>
                  <w:szCs w:val="24"/>
                  <w:u w:val="single"/>
                </w:rPr>
                <w:t>aakvs@xs4all.nl</w:t>
              </w:r>
            </w:hyperlink>
          </w:p>
        </w:tc>
        <w:tc>
          <w:tcPr>
            <w:tcW w:w="4508" w:type="dxa"/>
          </w:tcPr>
          <w:p w14:paraId="7D67D8B2" w14:textId="77777777" w:rsidR="00A97770" w:rsidRDefault="00D05B34" w:rsidP="000D6BFC">
            <w:pPr>
              <w:jc w:val="center"/>
              <w:rPr>
                <w:rFonts w:ascii="Times New Roman" w:eastAsia="Times New Roman" w:hAnsi="Times New Roman" w:cs="Times New Roman"/>
                <w:b/>
                <w:sz w:val="24"/>
                <w:szCs w:val="24"/>
              </w:rPr>
            </w:pPr>
            <w:hyperlink r:id="rId8">
              <w:r w:rsidR="00A97770">
                <w:rPr>
                  <w:rFonts w:ascii="Times New Roman" w:eastAsia="Times New Roman" w:hAnsi="Times New Roman" w:cs="Times New Roman"/>
                  <w:color w:val="0563C1"/>
                  <w:sz w:val="24"/>
                  <w:szCs w:val="24"/>
                  <w:u w:val="single"/>
                </w:rPr>
                <w:t>mcasillas@uchicago.edu</w:t>
              </w:r>
            </w:hyperlink>
          </w:p>
        </w:tc>
      </w:tr>
    </w:tbl>
    <w:p w14:paraId="50173FFA" w14:textId="77777777" w:rsidR="00A97770" w:rsidRDefault="00A97770">
      <w:pPr>
        <w:rPr>
          <w:rFonts w:ascii="Times New Roman" w:eastAsia="Times New Roman" w:hAnsi="Times New Roman" w:cs="Times New Roman"/>
          <w:b/>
          <w:color w:val="000000"/>
          <w:sz w:val="24"/>
          <w:szCs w:val="24"/>
        </w:rPr>
      </w:pPr>
    </w:p>
    <w:p w14:paraId="39ECD9E4" w14:textId="77777777" w:rsidR="00DF3B1B" w:rsidRDefault="009D28B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bookmarkStart w:id="1" w:name="_heading=h.1fob9te" w:colFirst="0" w:colLast="0"/>
      <w:bookmarkEnd w:id="1"/>
      <w:r>
        <w:rPr>
          <w:rFonts w:ascii="Times New Roman" w:eastAsia="Times New Roman" w:hAnsi="Times New Roman" w:cs="Times New Roman"/>
          <w:b/>
          <w:color w:val="000000"/>
          <w:sz w:val="24"/>
          <w:szCs w:val="24"/>
        </w:rPr>
        <w:t>Abstract</w:t>
      </w:r>
    </w:p>
    <w:p w14:paraId="4E6FDA31" w14:textId="78FDF59B" w:rsidR="00DF3B1B" w:rsidRDefault="009D28B5">
      <w:pPr>
        <w:pBdr>
          <w:top w:val="nil"/>
          <w:left w:val="nil"/>
          <w:bottom w:val="nil"/>
          <w:right w:val="nil"/>
          <w:between w:val="nil"/>
        </w:pBdr>
        <w:spacing w:after="0" w:line="240" w:lineRule="auto"/>
        <w:ind w:left="720" w:right="1088"/>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 xml:space="preserve">Recent evidence shows that children reach expected basic linguistic milestones in two rural Indigenous communities, Tseltal and Yélî, despite their infrequent exposure to child-directed speech from adults. However, those results were partly based on measures that are fairly robust to environmental variation, e.g. the onset of babbling. By contrast, directed speech input is typically linked to lexical development, which is environmentally sensitive. We investigate whether these children’s vocal motor schemes—a motor-phonological measure of stable consonant production related to early vocabulary—show a similar “expected” developmental pattern to what has been found for typically developing children in urban “child-centered” linguistic communities. We also compare development between the two languages, whose phonological inventories differ greatly in size and complexity. Using spontaneous speech from clips sampled across children’s waking days at home, we find that children’s canonical babble and stable consonant production is </w:t>
      </w:r>
      <w:r w:rsidR="007D3B17">
        <w:rPr>
          <w:rFonts w:ascii="Times New Roman" w:eastAsia="Times New Roman" w:hAnsi="Times New Roman" w:cs="Times New Roman"/>
          <w:color w:val="000000"/>
          <w:sz w:val="24"/>
          <w:szCs w:val="24"/>
        </w:rPr>
        <w:t xml:space="preserve">overall </w:t>
      </w:r>
      <w:r>
        <w:rPr>
          <w:rFonts w:ascii="Times New Roman" w:eastAsia="Times New Roman" w:hAnsi="Times New Roman" w:cs="Times New Roman"/>
          <w:color w:val="000000"/>
          <w:sz w:val="24"/>
          <w:szCs w:val="24"/>
        </w:rPr>
        <w:t>comparable to previous work with typically developing children. We find no evidence for difference between the</w:t>
      </w:r>
      <w:r w:rsidR="007D3B17">
        <w:rPr>
          <w:rFonts w:ascii="Times New Roman" w:eastAsia="Times New Roman" w:hAnsi="Times New Roman" w:cs="Times New Roman"/>
          <w:color w:val="000000"/>
          <w:sz w:val="24"/>
          <w:szCs w:val="24"/>
        </w:rPr>
        <w:t xml:space="preserve"> two</w:t>
      </w:r>
      <w:r>
        <w:rPr>
          <w:rFonts w:ascii="Times New Roman" w:eastAsia="Times New Roman" w:hAnsi="Times New Roman" w:cs="Times New Roman"/>
          <w:color w:val="000000"/>
          <w:sz w:val="24"/>
          <w:szCs w:val="24"/>
        </w:rPr>
        <w:t xml:space="preserve"> languages</w:t>
      </w:r>
      <w:r w:rsidR="007D3B17">
        <w:rPr>
          <w:rFonts w:ascii="Times New Roman" w:eastAsia="Times New Roman" w:hAnsi="Times New Roman" w:cs="Times New Roman"/>
          <w:color w:val="000000"/>
          <w:sz w:val="24"/>
          <w:szCs w:val="24"/>
        </w:rPr>
        <w:t>.</w:t>
      </w:r>
    </w:p>
    <w:p w14:paraId="341265E4" w14:textId="77777777" w:rsidR="00DF3B1B" w:rsidRDefault="00DF3B1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0DB985F" w14:textId="77777777" w:rsidR="00DF3B1B" w:rsidRDefault="009D28B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Keywords: </w:t>
      </w:r>
      <w:r>
        <w:rPr>
          <w:rFonts w:ascii="Times New Roman" w:eastAsia="Times New Roman" w:hAnsi="Times New Roman" w:cs="Times New Roman"/>
          <w:color w:val="000000"/>
          <w:sz w:val="24"/>
          <w:szCs w:val="24"/>
        </w:rPr>
        <w:t>language acquisition; consonant production; vocal motor schemes; canonical babble; child directed speech</w:t>
      </w:r>
    </w:p>
    <w:p w14:paraId="4371455C" w14:textId="77777777"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B7EB3E2" w14:textId="77777777" w:rsidR="00DF3B1B" w:rsidRDefault="009D28B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76C7E0A8"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Children’s acquisition of spoken language, from early vocalizations to first words and beyond, offers insight into the evolutionary origins and environmental sensitivity of the human language learning system. The trajectory of early vocal development is well documented across a diverse set of language communities: infants start producing protophones soon after birth, then around 6 to 8 months of age they begin to babble, and then some time around the first birthday their first words appear (Oller 1980; Oller et al. 1998; Oller 2000; Lee et al. 2017; Cychosz et al. 2021). Canonical babble serves as an important step along the road to first words. Canonical babble is composed of well-formed syllables, typically reduplicated consonant-vowel structures, like “mama” or “dada” (Lee et al. 2017; McGillion et al. 2017). This kind of early babble is a milestone in the child’s motor development. It marks the beginning of a developmental path that ends in their ability to reliably and distinguishably produce the phones relevant to their home language(s). </w:t>
      </w:r>
    </w:p>
    <w:p w14:paraId="6D027B19" w14:textId="5B301A19"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bookmarkStart w:id="2" w:name="_heading=h.gjdgxs" w:colFirst="0" w:colLast="0"/>
      <w:bookmarkEnd w:id="2"/>
      <w:r>
        <w:rPr>
          <w:rFonts w:ascii="Times New Roman" w:eastAsia="Times New Roman" w:hAnsi="Times New Roman" w:cs="Times New Roman"/>
          <w:color w:val="000000"/>
          <w:sz w:val="24"/>
          <w:szCs w:val="24"/>
        </w:rPr>
        <w:lastRenderedPageBreak/>
        <w:t xml:space="preserve">The robustness of this overall developmental trajectory is underscored in recent work documenting similar developmental patterns despite cross-cultural variability in children’s linguistic input. For example, while children in the Tseltal and Yélî Dnye speech communities are directly addressed at a rate similar to middle-class children in urban contexts (e.g., in the US), a substantial portion of their directed speech input (henceforth CDS; “child-directed speech”) comes from other children—not adults (Bunce et al. in </w:t>
      </w:r>
      <w:r w:rsidR="00F0701F">
        <w:rPr>
          <w:rFonts w:ascii="Times New Roman" w:eastAsia="Times New Roman" w:hAnsi="Times New Roman" w:cs="Times New Roman"/>
          <w:color w:val="000000"/>
          <w:sz w:val="24"/>
          <w:szCs w:val="24"/>
        </w:rPr>
        <w:t>revision</w:t>
      </w:r>
      <w:r>
        <w:rPr>
          <w:rFonts w:ascii="Times New Roman" w:eastAsia="Times New Roman" w:hAnsi="Times New Roman" w:cs="Times New Roman"/>
          <w:color w:val="000000"/>
          <w:sz w:val="24"/>
          <w:szCs w:val="24"/>
        </w:rPr>
        <w:t>). Diverging caregiver ideologies between these two communities about how to talk to young children also mean that typical CDS input differs greatly in style, everyday activities, topics under discussion, and likely interlocutors (Brown &amp; Casillas</w:t>
      </w:r>
      <w:r w:rsidR="00F070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press). Despite these differences, Tseltal and Yélî Dnye children’s single- and multi-word lexical vocalizations showed a similar onset to each other and to children in urban, child-centric talk settings where a greater portion of CDS comes from adults (Bunce et al</w:t>
      </w:r>
      <w:r w:rsidR="00F0701F">
        <w:rPr>
          <w:rFonts w:ascii="Times New Roman" w:eastAsia="Times New Roman" w:hAnsi="Times New Roman" w:cs="Times New Roman"/>
          <w:color w:val="000000"/>
          <w:sz w:val="24"/>
          <w:szCs w:val="24"/>
        </w:rPr>
        <w:t>. in revision</w:t>
      </w:r>
      <w:r>
        <w:rPr>
          <w:rFonts w:ascii="Times New Roman" w:eastAsia="Times New Roman" w:hAnsi="Times New Roman" w:cs="Times New Roman"/>
          <w:color w:val="000000"/>
          <w:sz w:val="24"/>
          <w:szCs w:val="24"/>
        </w:rPr>
        <w:t xml:space="preserve">;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This result appears, at face value, to run counter to other work clearly showing that “high quality” adult CDS is strongly associated with faster-growing receptive and productive vocabularies (e.g., Hart &amp; Risley 1995; Hoff 2003; Shneidman &amp; Goldin-Meadow 2012; Weisleder &amp; Fernald 2013). Critically, however, the investigations by Casillas and colleagues were not focused on vocabulary development. The authors instead focused on a few broad categories of vocalization type, several of which are known to be fairly robust to environmental variation (e.g., Oller et al. 1995; Lee et al. 2017; Cychosz et al. 2021).</w:t>
      </w:r>
    </w:p>
    <w:p w14:paraId="133967D8" w14:textId="2D5A13ED"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bookmarkStart w:id="3" w:name="_heading=h.lo26p26qrv6p" w:colFirst="0" w:colLast="0"/>
      <w:bookmarkEnd w:id="3"/>
      <w:r>
        <w:rPr>
          <w:rFonts w:ascii="Times New Roman" w:eastAsia="Times New Roman" w:hAnsi="Times New Roman" w:cs="Times New Roman"/>
          <w:color w:val="000000"/>
          <w:sz w:val="24"/>
          <w:szCs w:val="24"/>
        </w:rPr>
        <w:t>A stronger test of the impact of CDS input type on early vocal development would instead</w:t>
      </w:r>
      <w:r>
        <w:rPr>
          <w:rFonts w:ascii="Times New Roman" w:eastAsia="Times New Roman" w:hAnsi="Times New Roman" w:cs="Times New Roman"/>
          <w:strike/>
          <w:color w:val="000000"/>
          <w:sz w:val="24"/>
          <w:szCs w:val="24"/>
        </w:rPr>
        <w:t xml:space="preserve"> </w:t>
      </w:r>
      <w:r>
        <w:rPr>
          <w:rFonts w:ascii="Times New Roman" w:eastAsia="Times New Roman" w:hAnsi="Times New Roman" w:cs="Times New Roman"/>
          <w:color w:val="000000"/>
          <w:sz w:val="24"/>
          <w:szCs w:val="24"/>
        </w:rPr>
        <w:t xml:space="preserve">be to look at patterns in production that link children’s pre-lexical behavior to their eventual lexical development. If there were still no </w:t>
      </w:r>
      <w:r w:rsidR="007D3B17">
        <w:rPr>
          <w:rFonts w:ascii="Times New Roman" w:eastAsia="Times New Roman" w:hAnsi="Times New Roman" w:cs="Times New Roman"/>
          <w:color w:val="000000"/>
          <w:sz w:val="24"/>
          <w:szCs w:val="24"/>
        </w:rPr>
        <w:t xml:space="preserve">signs of </w:t>
      </w:r>
      <w:r>
        <w:rPr>
          <w:rFonts w:ascii="Times New Roman" w:eastAsia="Times New Roman" w:hAnsi="Times New Roman" w:cs="Times New Roman"/>
          <w:color w:val="000000"/>
          <w:sz w:val="24"/>
          <w:szCs w:val="24"/>
        </w:rPr>
        <w:t xml:space="preserve">delayed development with measures that relate to the lexicon, it would </w:t>
      </w:r>
      <w:r w:rsidR="0027131B">
        <w:rPr>
          <w:rFonts w:ascii="Times New Roman" w:eastAsia="Times New Roman" w:hAnsi="Times New Roman" w:cs="Times New Roman"/>
          <w:color w:val="000000"/>
          <w:sz w:val="24"/>
          <w:szCs w:val="24"/>
        </w:rPr>
        <w:t xml:space="preserve">constitute </w:t>
      </w:r>
      <w:r>
        <w:rPr>
          <w:rFonts w:ascii="Times New Roman" w:eastAsia="Times New Roman" w:hAnsi="Times New Roman" w:cs="Times New Roman"/>
          <w:color w:val="000000"/>
          <w:sz w:val="24"/>
          <w:szCs w:val="24"/>
        </w:rPr>
        <w:t>better evidence that these children indeed have some means of gathering language information on the same timescale as children in child-centric environments, and would justify further work investigating how children pick up on linguistic information from these environments (e.g., via sibling-provided input, third-party input, or other means; Rogoff et al. 1993; Shneidman &amp; Goldin-Meadow 2012; see Casillas et al. 2020 for a discussion).</w:t>
      </w:r>
    </w:p>
    <w:p w14:paraId="1C518364" w14:textId="73BB3726"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bookmarkStart w:id="4" w:name="_heading=h.xbz2bmtceiez" w:colFirst="0" w:colLast="0"/>
      <w:bookmarkEnd w:id="4"/>
      <w:r>
        <w:rPr>
          <w:rFonts w:ascii="Times New Roman" w:eastAsia="Times New Roman" w:hAnsi="Times New Roman" w:cs="Times New Roman"/>
          <w:color w:val="000000"/>
          <w:sz w:val="24"/>
          <w:szCs w:val="24"/>
        </w:rPr>
        <w:t>While past work on early vocal development has been linguistically diverse (de Boysson-Bardies &amp; Vihman 1991; Kunnari 2003; Fikkert &amp; Levelt 2008; Lee et al. 2010; Shneidman &amp; Goldin-Meadow 2012; Weisleder &amp; Fernald 2013; Lee et al. 2017)</w:t>
      </w:r>
      <w:r w:rsidR="00072B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links between early phonological development, caregiving practices, and everyday language use have yet to be drawn for any rural, Indigenous context. Especially considering that many languages spoken in rural and traditional or Indigenous contexts have typological features underrepresented in developmental research (Kidd &amp; Garcia </w:t>
      </w:r>
      <w:r w:rsidR="006511A6">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exploring the predictive relationship between productions at the pre-lexical and early lexical stages of development in these communities is a key next step for research on language development.</w:t>
      </w:r>
    </w:p>
    <w:p w14:paraId="7E2A5676" w14:textId="5236C194"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bookmarkStart w:id="5" w:name="_heading=h.1cibgej13p6h" w:colFirst="0" w:colLast="0"/>
      <w:bookmarkEnd w:id="5"/>
      <w:r>
        <w:rPr>
          <w:rFonts w:ascii="Times New Roman" w:eastAsia="Times New Roman" w:hAnsi="Times New Roman" w:cs="Times New Roman"/>
          <w:color w:val="000000"/>
          <w:sz w:val="24"/>
          <w:szCs w:val="24"/>
        </w:rPr>
        <w:t xml:space="preserve">Caregiving practices and everyday activities certainly shape CDS input differently in the two language communities studied here. While Tseltal children are socialized to become expert observer-participants in the interactions around them, Yélî children are more often placed at the center of social interactions (Brown 2011; 2014). CDS in both languages maintains some lexical and prosodic features that distinguish it from adult-directed speech, but Yélî Dnye CDS has been noted to be—relative to Tseltal—more overtly affect-laden and is more often heard from men and boys compared to the Tseltal context (Brown &amp; Casillas in press; Bunce et al. </w:t>
      </w:r>
      <w:r w:rsidR="00F0701F">
        <w:rPr>
          <w:rFonts w:ascii="Times New Roman" w:eastAsia="Times New Roman" w:hAnsi="Times New Roman" w:cs="Times New Roman"/>
          <w:color w:val="000000"/>
          <w:sz w:val="24"/>
          <w:szCs w:val="24"/>
        </w:rPr>
        <w:t>in revision</w:t>
      </w:r>
      <w:r>
        <w:rPr>
          <w:rFonts w:ascii="Times New Roman" w:eastAsia="Times New Roman" w:hAnsi="Times New Roman" w:cs="Times New Roman"/>
          <w:color w:val="000000"/>
          <w:sz w:val="24"/>
          <w:szCs w:val="24"/>
        </w:rPr>
        <w:t>). Infants in the Yélî context are more often passed between multiple caregivers throughout the day and, once they are walking, often spend their afternoon in larger child playgroups than what is typically found in the Tseltal community (Brown &amp; Casillas in press). In brief, while both communities have a large amount of CDS input from other children (e.g., compared to the US), Yélî Dnye</w:t>
      </w:r>
      <w:r w:rsidR="00072B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speaking children hear much more CDS from other children and from males compared to </w:t>
      </w:r>
      <w:r w:rsidR="00072B66">
        <w:rPr>
          <w:rFonts w:ascii="Times New Roman" w:eastAsia="Times New Roman" w:hAnsi="Times New Roman" w:cs="Times New Roman"/>
          <w:color w:val="000000"/>
          <w:sz w:val="24"/>
          <w:szCs w:val="24"/>
        </w:rPr>
        <w:t>Tseltal-</w:t>
      </w:r>
      <w:r>
        <w:rPr>
          <w:rFonts w:ascii="Times New Roman" w:eastAsia="Times New Roman" w:hAnsi="Times New Roman" w:cs="Times New Roman"/>
          <w:color w:val="000000"/>
          <w:sz w:val="24"/>
          <w:szCs w:val="24"/>
        </w:rPr>
        <w:t>speaking children.</w:t>
      </w:r>
    </w:p>
    <w:p w14:paraId="3943E37B" w14:textId="129B0068"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highlight w:val="yellow"/>
        </w:rPr>
      </w:pPr>
      <w:bookmarkStart w:id="6" w:name="_heading=h.8x0865210cw8" w:colFirst="0" w:colLast="0"/>
      <w:bookmarkEnd w:id="6"/>
      <w:r>
        <w:rPr>
          <w:rFonts w:ascii="Times New Roman" w:eastAsia="Times New Roman" w:hAnsi="Times New Roman" w:cs="Times New Roman"/>
          <w:color w:val="000000"/>
          <w:sz w:val="24"/>
          <w:szCs w:val="24"/>
        </w:rPr>
        <w:lastRenderedPageBreak/>
        <w:t>In addition to these differences in CDS, the two language phonologies differ greatly, with Yélî Dnye using three times the number of contrastive consonants as Tseltal, and within relatively few phonological parameters (e.g., no contrastive voicing). Further, little is known about the acquisition of phonemes in each language (e.g., Tseltal: ejectives, Yélî Dnye: doubly articulated consonants), some of which are rare across the world’s languages. For these reasons, similar developmental trajectories between the two languages would suggest substantial robustness in early vocal development and would fall in line with other work showing that (a) similar early consonants arise in children’s first productions across a range of languages and that (b) cross-language differences in prelexical babble are relatively subtle and lead to similar phonetic forms in children’s first words (i.e., counter to Jakobson 1941/1968; see, e.g., Oller et al. 1976; Stoel-Gammon &amp; Cooper 1984; Vihman et al. 1985; see also Lee et al. 2017).</w:t>
      </w:r>
    </w:p>
    <w:p w14:paraId="7C7AADD6" w14:textId="3ED9FAB4"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to canonical babble, which was investigated in prior work with these communities, we here investigate children’s “vocal motor schemes” (henceforth VMS), which are motor</w:t>
      </w:r>
      <w:r w:rsidR="00072B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plans for phone production developed through babbling. VMSs provide a bridge between pre-lexical babble and early productive vocabulary. They provide the child with the means of producing “auditory approximations” to the phonemes present in the target words produced by adults, but without the child having to deduce the exact phonemes involved (Vihman 1993). This capacity for consistent phonetic patterning is theorized to help prepare the child for producing stable consonants, described as “a generalized action plan that generates consistent phonetic forms</w:t>
      </w:r>
      <w:r w:rsidR="00072B66">
        <w:rPr>
          <w:rFonts w:ascii="Times New Roman" w:eastAsia="Times New Roman" w:hAnsi="Times New Roman" w:cs="Times New Roman"/>
          <w:color w:val="000000"/>
          <w:sz w:val="24"/>
          <w:szCs w:val="24"/>
        </w:rPr>
        <w:t xml:space="preserve"> </w:t>
      </w:r>
      <w:r w:rsidR="00BE477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BE477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 formalized pattern of motor activity that does not require heavy cognitive resources to enact” (McCune &amp; Vihman 2001: 152). McCune and Vihman (2001) operationalize VMS in their longitudinal dataset of at-home play sessions as follows: If a child produces 10 realizations of a given consonant in 3 or 4 contiguous monthly sessions, the child is said to have acquired the VMS for that consonant (see Figure 1 for an illustration of our similar counting process). On average, the typically developing American English-learning children in McCune and Vihman’s (2001) study acquired two VMS consonants at 12 months (SD = 1.78, range = 9–14). A larger dataset of at-home play sessions with typically developing British English-learning children by DePaolis and colleagues (2011) showed a slightly earlier average achievement of 2 VMS: 10 months (SD = 1.35, range = 9–15). Though we note that this dataset used an additional criterion for counting a VMS (50 uses of a consonant within 30 minutes). While these datasets do not provide sufficient evidence for a clear linguistic milestone (e.g., as we have for the onset of canonical babble; Oller 2000; Lee et al. 2017; Cychosz et al. 2021), they do set a preliminary range of typical early VMS development: 2 VMS between 9 and 15 months, </w:t>
      </w:r>
      <w:r w:rsidR="00072B66">
        <w:rPr>
          <w:rFonts w:ascii="Times New Roman" w:eastAsia="Times New Roman" w:hAnsi="Times New Roman" w:cs="Times New Roman"/>
          <w:color w:val="000000"/>
          <w:sz w:val="24"/>
          <w:szCs w:val="24"/>
        </w:rPr>
        <w:t>reached, on average, by</w:t>
      </w:r>
      <w:r>
        <w:rPr>
          <w:rFonts w:ascii="Times New Roman" w:eastAsia="Times New Roman" w:hAnsi="Times New Roman" w:cs="Times New Roman"/>
          <w:color w:val="000000"/>
          <w:sz w:val="24"/>
          <w:szCs w:val="24"/>
        </w:rPr>
        <w:t xml:space="preserve"> 10–12 months.</w:t>
      </w:r>
    </w:p>
    <w:p w14:paraId="096BE7E0" w14:textId="7C3637C6"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Variation in VMS development is meaningful for later lexical development. McCune and Vihman (2001) first linked VMS to children’s shift to referential word use, defined in their study as use of a word across two or more contexts. Most children achieved 2 VMS just before making this referential transition, and most of these stable early word forms included the child’s acquired VMS consonants. More recent work also supports the idea that individual variation in VMS development predicts multiple aspects of lexical development and language processing</w:t>
      </w:r>
      <w:r w:rsidR="002C11D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including: the subsequent appearance of first words (McGillion et al. 2017), early expressive vocabulary size (Majorano et al. 2014), and attention to auditory presentations of familiar and unfamiliar words, or words that do and don’t include the child’s acquired VMS consonants (DePaolis et al. 2011; Majorano et al. 2014). Although VMS consonants do not directly reflect frequency of use in caregiver input (DePaolis et al. 2011; Majorano et al. 2014), the established link between variance in VMS acquisition and variance in lexical development—the latter of which is known to be very sensitive to environmental variation in CDS (Hart &amp; Risley 1995; Hoff 2003; Shneidman &amp; Goldin-Meadow 2012; Weisleder &amp; Fernald 2013)—suggests the possibility that broader characteristics of VMS development may vary across diverse CDS input contexts. For example, more adult CDS may be associated with </w:t>
      </w:r>
      <w:r>
        <w:rPr>
          <w:rFonts w:ascii="Times New Roman" w:eastAsia="Times New Roman" w:hAnsi="Times New Roman" w:cs="Times New Roman"/>
          <w:color w:val="000000"/>
          <w:sz w:val="24"/>
          <w:szCs w:val="24"/>
        </w:rPr>
        <w:lastRenderedPageBreak/>
        <w:t xml:space="preserve">average earlier VMS acquisition in </w:t>
      </w:r>
      <w:r>
        <w:rPr>
          <w:rFonts w:ascii="Times New Roman" w:eastAsia="Times New Roman" w:hAnsi="Times New Roman" w:cs="Times New Roman"/>
          <w:i/>
          <w:color w:val="000000"/>
          <w:sz w:val="24"/>
          <w:szCs w:val="24"/>
        </w:rPr>
        <w:t>addition</w:t>
      </w:r>
      <w:r>
        <w:rPr>
          <w:rFonts w:ascii="Times New Roman" w:eastAsia="Times New Roman" w:hAnsi="Times New Roman" w:cs="Times New Roman"/>
          <w:color w:val="000000"/>
          <w:sz w:val="24"/>
          <w:szCs w:val="24"/>
        </w:rPr>
        <w:t xml:space="preserve"> to average larger vocabulary size later on. If so, we might expect that children in language communities with less adult-produced CDS, such as the Tseltal and Yélî groups studied here, show somewhat later VMS development than children in environments with more frequent adult CDS</w:t>
      </w:r>
      <w:r w:rsidR="002C11D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C11D8">
        <w:rPr>
          <w:rFonts w:ascii="Times New Roman" w:eastAsia="Times New Roman" w:hAnsi="Times New Roman" w:cs="Times New Roman"/>
          <w:color w:val="000000"/>
          <w:sz w:val="24"/>
          <w:szCs w:val="24"/>
        </w:rPr>
        <w:t>Similarly</w:t>
      </w:r>
      <w:r>
        <w:rPr>
          <w:rFonts w:ascii="Times New Roman" w:eastAsia="Times New Roman" w:hAnsi="Times New Roman" w:cs="Times New Roman"/>
          <w:color w:val="000000"/>
          <w:sz w:val="24"/>
          <w:szCs w:val="24"/>
        </w:rPr>
        <w:t xml:space="preserve">, </w:t>
      </w:r>
      <w:r w:rsidR="002C11D8">
        <w:rPr>
          <w:rFonts w:ascii="Times New Roman" w:eastAsia="Times New Roman" w:hAnsi="Times New Roman" w:cs="Times New Roman"/>
          <w:color w:val="000000"/>
          <w:sz w:val="24"/>
          <w:szCs w:val="24"/>
        </w:rPr>
        <w:t xml:space="preserve">we might expect that </w:t>
      </w:r>
      <w:r>
        <w:rPr>
          <w:rFonts w:ascii="Times New Roman" w:eastAsia="Times New Roman" w:hAnsi="Times New Roman" w:cs="Times New Roman"/>
          <w:color w:val="000000"/>
          <w:sz w:val="24"/>
          <w:szCs w:val="24"/>
        </w:rPr>
        <w:t>children learning Yélî Dnye, who hear more of their directed input from other children, would show somewhat later VMS development than Tseltal children. If not, it would lend support to the idea</w:t>
      </w:r>
      <w:r w:rsidR="002C11D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that </w:t>
      </w:r>
      <w:r w:rsidR="002C11D8">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VMS development (and early words, which use VMS consonants) are primarily motor-driven processes and that, </w:t>
      </w:r>
      <w:r w:rsidR="002C11D8">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color w:val="000000"/>
          <w:sz w:val="24"/>
          <w:szCs w:val="24"/>
        </w:rPr>
        <w:t>while individual differences in VMS development predict aspects of early referential word use, VMS development itself is not subject to the same predictors that have been recognized for later lexical growth (e.g., quantity of quality directed speech from adults).</w:t>
      </w:r>
    </w:p>
    <w:p w14:paraId="0BAB3D0B" w14:textId="77777777"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351791B"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1.1</w:t>
      </w:r>
      <w:r>
        <w:rPr>
          <w:rFonts w:ascii="Times New Roman" w:eastAsia="Times New Roman" w:hAnsi="Times New Roman" w:cs="Times New Roman"/>
          <w:b/>
          <w:i/>
          <w:color w:val="000000"/>
          <w:sz w:val="24"/>
          <w:szCs w:val="24"/>
        </w:rPr>
        <w:tab/>
        <w:t>The present study</w:t>
      </w:r>
    </w:p>
    <w:p w14:paraId="279FDDCC" w14:textId="4F0AF945"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present study focuses on the acquisition of consonants (both in onset and coda position) by children born into two speech communities: Tenejapan Tseltal and Yélî Dnye. Tseltal is a Mayan language spoken in the highlands of Chiapas in Southern Mexico. This language, which has five main dialects, is in vigorous use with estimates of over 400,000 to 500,000 speakers who are bilinguals in Spanish, and an estimated 40,000 to 50,000 monolingual speakers (Polian 2013; Eberhard et al. 2020). Yélî Dnye is an isolate spoken on Rossel Island, in the Milne Bay Province of Papua New Guinea. The language, which has two main dialects, is in vigorous use as well, with a loosely estimated 5000–7000 native speakers, most of whom are at least partly bilingual in English, Tok Pisin, and/or other languages of Papua New Guinea (Levinson </w:t>
      </w:r>
      <w:r w:rsidR="000E73D4">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xml:space="preserve">; Eberhard et al. 2020). Many aspects of daily life, as well as the overall rate of CDS, are similar between these two patrilocally organized, swidden horticulturalist communities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Before age 3;0, children in both communities are directly addressed around 3–3.5 minutes per hour during a day at home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While the quantity of directed linguistic input is relatively similar, differences in early caregiving and ideas about speaking to young children create differences in who speaks to young children and how, with more input from men and children in the Yélî community compared to Tseltal. Additionally, the consonant inventories of the two languages are highly distinct from each other. Yélî Dnye has 60 contrastive consonants compared to Tseltal’s 20, with the additional consonants including both single- and doubly-articulated stops with nasal, labial, and/or palatal releases and pre-nasalization (Levinson </w:t>
      </w:r>
      <w:r w:rsidR="000E73D4">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Polian 2013). The fact that these two language communities use similar rates of directed input but have highly divergent phonological inventories makes the comparison of children’s early consonant development interesting to explore. While we would predict similar early consonants to appear across languages on the basis of past work (e.g., Oller et al. 1976; Stoel-Gammon &amp; Cooper 1984; Vihman et al.</w:t>
      </w:r>
      <w:r w:rsidR="00F070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1985), the understudied nature of these two very different languages offers an opportunity to test this assumption.</w:t>
      </w:r>
    </w:p>
    <w:p w14:paraId="3B0C9E8C" w14:textId="66AA0328"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Tseltal and Yélî Dnye-acquiring children show similar VMS development to each other, and to same-aged English</w:t>
      </w:r>
      <w:r w:rsidR="00072B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acquiring children, it would suggest that even lexically</w:t>
      </w:r>
      <w:r w:rsidR="00AC2E3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related early phonological development is cross-culturally robust to variation in CDS use, and that children’s linguistic growth in this domain is spurred on by other factors, including their own motor development, and potentially other cues from their linguistic environment to spur their early linguistic growth. For example, many scholars focusing on language development in non-urban contexts have highlighted the role of observable third-party behavior for learning (e.g., Rogoff et al. 1993; Chavajay &amp; Rogoff 1999; Gaskins &amp; Paradise 2010). In addition to VMS, we also attempt to replicate the finding that canonical babble onset shows no delayed development in these two communities, this time using a larger sample and independent annotations from the original study data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w:t>
      </w:r>
    </w:p>
    <w:p w14:paraId="6E2B269D" w14:textId="77777777" w:rsidR="00DF3B1B" w:rsidRDefault="00DF3B1B">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14:paraId="0875595D"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1.2</w:t>
      </w:r>
      <w:r>
        <w:rPr>
          <w:rFonts w:ascii="Times New Roman" w:eastAsia="Times New Roman" w:hAnsi="Times New Roman" w:cs="Times New Roman"/>
          <w:b/>
          <w:i/>
          <w:color w:val="000000"/>
          <w:sz w:val="24"/>
          <w:szCs w:val="24"/>
        </w:rPr>
        <w:tab/>
        <w:t>Predictions</w:t>
      </w:r>
    </w:p>
    <w:p w14:paraId="18F1EFDF" w14:textId="281FCD49"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Based on prior findings, we hypothesize that the onset of canonical babble takes place between 6 and 8 months in both datasets (Oller 1980; Oller et al. 1998; Oller 2000; Lee et al. 2017; Cychosz et al. 2021). We also predict that VMS acquisition by Yélî and Tseltal children will be comparable to that of Western children; that is, children will reach 2 VMS consonants between 9 and 15 months, typically between 10 and 12 months (McCune &amp; Vihman 2001; DePaolis et al. 2011). We make this prediction in line with the prior finding that the onset of single- and multi-word utterances is not delayed in these communities (Casillas et a</w:t>
      </w:r>
      <w:r w:rsidR="00AC2E3D">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and despite the fact that VMS is related to early lexical development, which is known to later be sensitive to ambient adult CDS rates. Finally, given the differences in phonological inventories between Tseltal and Yélî Dnye, we also examine whether the onset of VMS consonants is slightly later for children learning a language with a larger phonological inventory. This finding is not predicted if children’s initial consonants are drawn from core types that appear across languages (Oller et al., 1976; Stoel-Gammon &amp; Cooper, 1984; Vihman et al., 1985) but regardless we examine this possibility in the present study given that we are working with two understudied languages and a recording type that is relatively new for studies of VMS. As such, we predict that, if there </w:t>
      </w:r>
      <w:r w:rsidRPr="002D7B38">
        <w:rPr>
          <w:rFonts w:ascii="Times New Roman" w:eastAsia="Times New Roman" w:hAnsi="Times New Roman" w:cs="Times New Roman"/>
          <w:i/>
          <w:iCs/>
          <w:color w:val="000000"/>
          <w:sz w:val="24"/>
          <w:szCs w:val="24"/>
        </w:rPr>
        <w:t>were</w:t>
      </w:r>
      <w:r>
        <w:rPr>
          <w:rFonts w:ascii="Times New Roman" w:eastAsia="Times New Roman" w:hAnsi="Times New Roman" w:cs="Times New Roman"/>
          <w:color w:val="000000"/>
          <w:sz w:val="24"/>
          <w:szCs w:val="24"/>
        </w:rPr>
        <w:t xml:space="preserve"> a difference, Yélî children would </w:t>
      </w:r>
      <w:r>
        <w:rPr>
          <w:rFonts w:ascii="Times New Roman" w:eastAsia="Times New Roman" w:hAnsi="Times New Roman" w:cs="Times New Roman"/>
          <w:sz w:val="24"/>
          <w:szCs w:val="24"/>
        </w:rPr>
        <w:t>acquire their VMS consonants slightly later than Tseltal children because the Yélî consonant inventory is large, complex, and fits many contrasts into a relatively small acoustic space</w:t>
      </w:r>
      <w:r>
        <w:rPr>
          <w:rFonts w:ascii="Times New Roman" w:eastAsia="Times New Roman" w:hAnsi="Times New Roman" w:cs="Times New Roman"/>
          <w:color w:val="000000"/>
          <w:sz w:val="24"/>
          <w:szCs w:val="24"/>
        </w:rPr>
        <w:t xml:space="preserve"> (Levinson </w:t>
      </w:r>
      <w:r w:rsidR="000E73D4">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xml:space="preserve">; see also Cristia &amp; Casillas </w:t>
      </w:r>
      <w:r w:rsidR="00A77FD5">
        <w:rPr>
          <w:rFonts w:ascii="Times New Roman" w:eastAsia="Times New Roman" w:hAnsi="Times New Roman" w:cs="Times New Roman"/>
          <w:color w:val="000000"/>
          <w:sz w:val="24"/>
          <w:szCs w:val="24"/>
        </w:rPr>
        <w:t>2022</w:t>
      </w:r>
      <w:r w:rsidR="00F0701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That said, differences based on inventory effects may not emerge with children this young (Jakobson 1968; Vihman &amp; de Boysson-Bardies 1994; Monnin &amp; Lœvenbruck 2010).</w:t>
      </w:r>
    </w:p>
    <w:p w14:paraId="3B7CB983" w14:textId="71553AD6"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DBF0B4A" w14:textId="77777777" w:rsidR="009D17F6" w:rsidRDefault="009D17F6">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AE5A57D" w14:textId="77777777" w:rsidR="00DF3B1B" w:rsidRDefault="009D28B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Methods</w:t>
      </w:r>
    </w:p>
    <w:p w14:paraId="170A9084"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2.1</w:t>
      </w:r>
      <w:r>
        <w:rPr>
          <w:rFonts w:ascii="Times New Roman" w:eastAsia="Times New Roman" w:hAnsi="Times New Roman" w:cs="Times New Roman"/>
          <w:b/>
          <w:i/>
          <w:color w:val="000000"/>
          <w:sz w:val="24"/>
          <w:szCs w:val="24"/>
        </w:rPr>
        <w:tab/>
        <w:t>The communities</w:t>
      </w:r>
    </w:p>
    <w:p w14:paraId="0B56E535"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analyzed a total of 15 hours and 45 minutes of Tseltal and 4 hours and 30 minutes of Yélî Dnye audio recordings for the phonological content of children’s spontaneous vocalizations. The data consist of annotated segments from one daylong recording per child. From each recording we extract a single estimate for canonical proportion (i.e., the proportion of vocalizations containing at least some canonical babble) and a single estimate for VMS acquisition.</w:t>
      </w:r>
    </w:p>
    <w:p w14:paraId="1FA3E026" w14:textId="77777777" w:rsidR="00DF3B1B" w:rsidRDefault="009D28B5">
      <w:pPr>
        <w:pBdr>
          <w:top w:val="nil"/>
          <w:left w:val="nil"/>
          <w:bottom w:val="nil"/>
          <w:right w:val="nil"/>
          <w:between w:val="nil"/>
        </w:pBdr>
        <w:spacing w:after="0" w:line="240" w:lineRule="auto"/>
        <w:ind w:firstLine="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approach differs from most other studies on VMS and early babble, where multiple recordings or longitudinal data are used to establish stable evidence of phonological development (e.g., Vihman &amp; de Boysson-Bardies 1994; McCune &amp; Vihman 2001; DePaolis et al. 2011; Majorano et al. 2014; Oller et al. 1995; Lee et al. 2017). Laing and Bergelson (2020) established VMS counts for their participants (mostly) at single timepoints by adopting DePaolis and colleagues’ (2011) criterion of 50 productions of a consonant within 30 minutes. They then used automated output from the LENA software accompanying their daylong recordings to identify the top 30-minute clips of infant vocalization from the long (up to 16 hours) recording, manually choosing among these clips and sometimes recombining subparts of them to estimate VMS from 30 minutes of high-quality infant vocalization.</w:t>
      </w:r>
    </w:p>
    <w:p w14:paraId="6CDAC6A0" w14:textId="77777777" w:rsidR="00DF3B1B" w:rsidRDefault="009D28B5">
      <w:pPr>
        <w:pBdr>
          <w:top w:val="nil"/>
          <w:left w:val="nil"/>
          <w:bottom w:val="nil"/>
          <w:right w:val="nil"/>
          <w:between w:val="nil"/>
        </w:pBdr>
        <w:spacing w:after="0" w:line="240" w:lineRule="auto"/>
        <w:ind w:firstLine="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remote fieldwork context in which these data were collected, recordings could only be made during a few weeks’ visit every 1–2 years, rendering longitudinal data collection impractical. The original dataset aimed to capture one recording from as many children as possible, leaving little time to make multiple recordings with individual children. Lacking longitudinal data, repeated recordings, or automated annotation output, we are forced to adapt the VMS measure to our present dataset. We do, however, use a secondary measure to establish that the resulting estimates reflect stable consonant production (see below). That said, the lack </w:t>
      </w:r>
      <w:r>
        <w:rPr>
          <w:rFonts w:ascii="Times New Roman" w:eastAsia="Times New Roman" w:hAnsi="Times New Roman" w:cs="Times New Roman"/>
          <w:color w:val="000000"/>
          <w:sz w:val="24"/>
          <w:szCs w:val="24"/>
        </w:rPr>
        <w:lastRenderedPageBreak/>
        <w:t>of multiple samples per child, longitudinal or not, increases the likelihood that some of the resulting estimates reflect production patterns that aren’t representative of the child’s true abilities at that time; thus the patterns we find should be considered at the population level, not at the individual level.</w:t>
      </w:r>
    </w:p>
    <w:p w14:paraId="2002EA81" w14:textId="65ECD60B" w:rsidR="00DF3B1B" w:rsidRDefault="009D28B5">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recordings were collected in 2015 (Tseltal) and 2016 (Yélî Dnye) and can be accessed via the Casillas HomeBank corpus (Casillas et al. 2017). Participant consent processes and data collection were conducted in accordance with ethical guidelines approved by the Radboud University Social Sciences Ethics Committee. We focused on children between 5 and 20 months because children are expected to begin canonical babble production around 6 months, sometimes earlier, and by 20 months nearly all children would be expected to have started producing recognizable words (Oller et al. 1998; McGillion et al. 2017; Casillas et al. 2020).</w:t>
      </w:r>
    </w:p>
    <w:p w14:paraId="2AEB0C70" w14:textId="09B2B14B"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Tseltal</w:t>
      </w:r>
      <w:r w:rsidR="00072B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speaking children come from a farming community in the highlands of Chiapas in Southern Mexico, where they are typically raised in patrilineally organized, multigenerational households. During the day, infants are carried on their mother’s back while she goes about her business, or they are left at home with other family members while the mother works elsewhere (e.g., in the field). The majority of children in this community grow up monolingually until they go to school (Casillas et al. 2020), and their linguistic environments have been characterized as non-child-centered and non-object-centered (Brown 1998; 2011; 2014). CDS from adults is typically limited until the infants themselves start to seek out</w:t>
      </w:r>
      <w:r w:rsidR="00850AA4">
        <w:rPr>
          <w:rFonts w:ascii="Times New Roman" w:eastAsia="Times New Roman" w:hAnsi="Times New Roman" w:cs="Times New Roman"/>
          <w:color w:val="000000"/>
          <w:sz w:val="24"/>
          <w:szCs w:val="24"/>
        </w:rPr>
        <w:t xml:space="preserve"> verbal</w:t>
      </w:r>
      <w:r>
        <w:rPr>
          <w:rFonts w:ascii="Times New Roman" w:eastAsia="Times New Roman" w:hAnsi="Times New Roman" w:cs="Times New Roman"/>
          <w:color w:val="000000"/>
          <w:sz w:val="24"/>
          <w:szCs w:val="24"/>
        </w:rPr>
        <w:t xml:space="preserve"> interaction (Brown 2014) and continues to be relatively infrequent through 3;0 (Casillas et al. 2020). The Tseltal data used in the current study include 20 children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10 months; median = 9; range = 5–19), including four children whose recordings were used in the Casillas et al. (2020) study.</w:t>
      </w:r>
    </w:p>
    <w:p w14:paraId="1648F9A9" w14:textId="4B0AACD1"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Yélî Dnye</w:t>
      </w:r>
      <w:r w:rsidR="00072B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speaking children live in a collection of small settlements on the north-eastern shore of Rossel Island, which is located 250 nautical miles off the south coast of mainland Papua New Guinea. Children grow up in hamlets with patrilocally organized household clusters, where there is often a shared open space between households. During the day, children are carried in their caregivers’ arms, and they are frequently passed around between community members—even those from far outside the natal hamlet—who return the child to the mother for feedings (Casillas et al.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Brown &amp; Casillas in press).</w:t>
      </w:r>
      <w:r>
        <w:rPr>
          <w:b/>
          <w:smallCaps/>
          <w:color w:val="000000"/>
        </w:rPr>
        <w:t xml:space="preserve"> </w:t>
      </w:r>
      <w:r>
        <w:rPr>
          <w:rFonts w:ascii="Times New Roman" w:eastAsia="Times New Roman" w:hAnsi="Times New Roman" w:cs="Times New Roman"/>
          <w:color w:val="000000"/>
          <w:sz w:val="24"/>
          <w:szCs w:val="24"/>
        </w:rPr>
        <w:t xml:space="preserve">Yélî children mostly grow up speaking Yélî Dnye at home, although English, Tok Pisin, and other regional languages are often spoken by adults and school-aged children (Brown &amp; Casillas in press; Casillas et al.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Children begin to learn English once they start school. The linguistic environment of Yélî children can be characterized as child-centered (Brown &amp; Casillas in press; Ochs &amp; Schieffelin 1984); children are considered a shared responsibility, as well as a source of joy and entertainment for caregivers, and, as such, interaction with infants and young children on Rossel Island is initiated by women, men, girls, and boys alike (Casillas et al.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The Yélî data we use in the current study include all 12 children in the 5–20-month age range who were reported as acquiring Yélî Dnye monolingually in the 2016 Yélî Dnye Casillas HomeBank corpus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12.4 months; median = 12.5; range = 8–17), including four children whose recordings were used in the Casillas et al.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study.</w:t>
      </w:r>
    </w:p>
    <w:p w14:paraId="089E7B20" w14:textId="77777777" w:rsidR="00DF3B1B" w:rsidRDefault="00DF3B1B">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tbl>
      <w:tblPr>
        <w:tblStyle w:val="af4"/>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720"/>
        <w:gridCol w:w="6104"/>
      </w:tblGrid>
      <w:tr w:rsidR="00DF3B1B" w14:paraId="13584F0F" w14:textId="77777777">
        <w:tc>
          <w:tcPr>
            <w:tcW w:w="8789" w:type="dxa"/>
            <w:gridSpan w:val="3"/>
            <w:tcBorders>
              <w:top w:val="nil"/>
              <w:left w:val="nil"/>
              <w:right w:val="nil"/>
            </w:tcBorders>
          </w:tcPr>
          <w:p w14:paraId="42E62CFA" w14:textId="77777777" w:rsidR="00DF3B1B" w:rsidRDefault="009D28B5" w:rsidP="0073293E">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1.</w:t>
            </w:r>
            <w:r>
              <w:rPr>
                <w:rFonts w:ascii="Times New Roman" w:eastAsia="Times New Roman" w:hAnsi="Times New Roman" w:cs="Times New Roman"/>
                <w:color w:val="000000"/>
                <w:sz w:val="24"/>
                <w:szCs w:val="24"/>
              </w:rPr>
              <w:t xml:space="preserve"> Descriptive statistics of the age in months of the children in the present dataset.</w:t>
            </w:r>
          </w:p>
        </w:tc>
      </w:tr>
      <w:tr w:rsidR="00DF3B1B" w14:paraId="07FDCF7B" w14:textId="77777777">
        <w:tc>
          <w:tcPr>
            <w:tcW w:w="1965" w:type="dxa"/>
          </w:tcPr>
          <w:p w14:paraId="3DDDBCEE" w14:textId="77777777" w:rsidR="00DF3B1B" w:rsidRDefault="009D28B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Language</w:t>
            </w:r>
          </w:p>
        </w:tc>
        <w:tc>
          <w:tcPr>
            <w:tcW w:w="720" w:type="dxa"/>
          </w:tcPr>
          <w:p w14:paraId="7EA5BF10" w14:textId="77777777" w:rsidR="00DF3B1B" w:rsidRDefault="009D28B5">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w:t>
            </w:r>
          </w:p>
        </w:tc>
        <w:tc>
          <w:tcPr>
            <w:tcW w:w="6104" w:type="dxa"/>
          </w:tcPr>
          <w:p w14:paraId="379FC964" w14:textId="77777777" w:rsidR="00DF3B1B" w:rsidRDefault="009D28B5">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Mean age in months (Median, SD, range)</w:t>
            </w:r>
          </w:p>
        </w:tc>
      </w:tr>
      <w:tr w:rsidR="00DF3B1B" w14:paraId="429F4C3D" w14:textId="77777777">
        <w:tc>
          <w:tcPr>
            <w:tcW w:w="1965" w:type="dxa"/>
            <w:tcBorders>
              <w:bottom w:val="single" w:sz="4" w:space="0" w:color="000000"/>
            </w:tcBorders>
          </w:tcPr>
          <w:p w14:paraId="2F0D6678"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Tseltal</w:t>
            </w:r>
          </w:p>
        </w:tc>
        <w:tc>
          <w:tcPr>
            <w:tcW w:w="720" w:type="dxa"/>
            <w:tcBorders>
              <w:bottom w:val="single" w:sz="4" w:space="0" w:color="000000"/>
            </w:tcBorders>
          </w:tcPr>
          <w:p w14:paraId="3020D9B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6104" w:type="dxa"/>
            <w:tcBorders>
              <w:bottom w:val="single" w:sz="4" w:space="0" w:color="000000"/>
            </w:tcBorders>
          </w:tcPr>
          <w:p w14:paraId="774C3BCE"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(9, 4.0, 5–19)</w:t>
            </w:r>
          </w:p>
        </w:tc>
      </w:tr>
      <w:tr w:rsidR="00DF3B1B" w14:paraId="3746E9F3" w14:textId="77777777">
        <w:tc>
          <w:tcPr>
            <w:tcW w:w="1965" w:type="dxa"/>
            <w:tcBorders>
              <w:bottom w:val="single" w:sz="4" w:space="0" w:color="000000"/>
            </w:tcBorders>
          </w:tcPr>
          <w:p w14:paraId="743CAA7B"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Yélî Dnye</w:t>
            </w:r>
          </w:p>
        </w:tc>
        <w:tc>
          <w:tcPr>
            <w:tcW w:w="720" w:type="dxa"/>
            <w:tcBorders>
              <w:bottom w:val="single" w:sz="4" w:space="0" w:color="000000"/>
            </w:tcBorders>
          </w:tcPr>
          <w:p w14:paraId="5665273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6104" w:type="dxa"/>
            <w:tcBorders>
              <w:bottom w:val="single" w:sz="4" w:space="0" w:color="000000"/>
            </w:tcBorders>
          </w:tcPr>
          <w:p w14:paraId="019E76F9"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12.4 (12.5, 2.6, 8–17)</w:t>
            </w:r>
          </w:p>
        </w:tc>
      </w:tr>
    </w:tbl>
    <w:p w14:paraId="3689F1A9" w14:textId="230CA557" w:rsidR="00DF3B1B" w:rsidRDefault="00DF3B1B">
      <w:pPr>
        <w:pBdr>
          <w:top w:val="nil"/>
          <w:left w:val="nil"/>
          <w:bottom w:val="nil"/>
          <w:right w:val="nil"/>
          <w:between w:val="nil"/>
        </w:pBdr>
        <w:spacing w:after="0" w:line="240" w:lineRule="auto"/>
        <w:jc w:val="both"/>
        <w:rPr>
          <w:b/>
          <w:smallCaps/>
          <w:color w:val="000000"/>
        </w:rPr>
      </w:pPr>
    </w:p>
    <w:p w14:paraId="372FB653" w14:textId="3C725F13" w:rsidR="00A97770" w:rsidRDefault="00A97770">
      <w:pPr>
        <w:pBdr>
          <w:top w:val="nil"/>
          <w:left w:val="nil"/>
          <w:bottom w:val="nil"/>
          <w:right w:val="nil"/>
          <w:between w:val="nil"/>
        </w:pBdr>
        <w:spacing w:after="0" w:line="240" w:lineRule="auto"/>
        <w:jc w:val="both"/>
        <w:rPr>
          <w:b/>
          <w:smallCaps/>
          <w:color w:val="000000"/>
        </w:rPr>
      </w:pPr>
    </w:p>
    <w:p w14:paraId="0AB63C57" w14:textId="0C358051" w:rsidR="00A97770" w:rsidRDefault="00A97770">
      <w:pPr>
        <w:pBdr>
          <w:top w:val="nil"/>
          <w:left w:val="nil"/>
          <w:bottom w:val="nil"/>
          <w:right w:val="nil"/>
          <w:between w:val="nil"/>
        </w:pBdr>
        <w:spacing w:after="0" w:line="240" w:lineRule="auto"/>
        <w:jc w:val="both"/>
        <w:rPr>
          <w:b/>
          <w:smallCaps/>
          <w:color w:val="000000"/>
        </w:rPr>
      </w:pPr>
    </w:p>
    <w:p w14:paraId="7B886B6E" w14:textId="77777777" w:rsidR="00A97770" w:rsidRDefault="00A97770">
      <w:pPr>
        <w:pBdr>
          <w:top w:val="nil"/>
          <w:left w:val="nil"/>
          <w:bottom w:val="nil"/>
          <w:right w:val="nil"/>
          <w:between w:val="nil"/>
        </w:pBdr>
        <w:spacing w:after="0" w:line="240" w:lineRule="auto"/>
        <w:jc w:val="both"/>
        <w:rPr>
          <w:b/>
          <w:smallCaps/>
          <w:color w:val="000000"/>
        </w:rPr>
      </w:pPr>
    </w:p>
    <w:p w14:paraId="19ACAF2E"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2.2</w:t>
      </w:r>
      <w:r>
        <w:rPr>
          <w:rFonts w:ascii="Times New Roman" w:eastAsia="Times New Roman" w:hAnsi="Times New Roman" w:cs="Times New Roman"/>
          <w:b/>
          <w:i/>
          <w:color w:val="000000"/>
          <w:sz w:val="24"/>
          <w:szCs w:val="24"/>
        </w:rPr>
        <w:tab/>
        <w:t>The data</w:t>
      </w:r>
    </w:p>
    <w:p w14:paraId="10C93993" w14:textId="284583C4"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both datasets, the recordings were made using an audio recorder (Olympus WS-832 or WS-853) and photo camera (Narrative Clip 1) strapped to the child’s chest during most of a waking day at home. For young infants and very small children, the primary caregiver wore the photo camera (see Casillas et al., 2020 for details). The recordings </w:t>
      </w:r>
      <w:r w:rsidR="00FA2243">
        <w:rPr>
          <w:rFonts w:ascii="Times New Roman" w:eastAsia="Times New Roman" w:hAnsi="Times New Roman" w:cs="Times New Roman"/>
          <w:color w:val="000000"/>
          <w:sz w:val="24"/>
          <w:szCs w:val="24"/>
        </w:rPr>
        <w:t>document</w:t>
      </w:r>
      <w:r>
        <w:rPr>
          <w:rFonts w:ascii="Times New Roman" w:eastAsia="Times New Roman" w:hAnsi="Times New Roman" w:cs="Times New Roman"/>
          <w:color w:val="000000"/>
          <w:sz w:val="24"/>
          <w:szCs w:val="24"/>
        </w:rPr>
        <w:t xml:space="preserve"> language use over the course of multiple home activity contexts. We do not use the image data in this study—only the audio recordings.</w:t>
      </w:r>
    </w:p>
    <w:p w14:paraId="12B28948" w14:textId="60A43A18"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base our analyses on a subsample of each child’s spontaneous vocalizations from the day. We selected short random clips from each recording, following the random sampling procedure used for the eight children whose recordings were previously annotated for Casillas et al. (2020) and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That is, we focused our analyses on spontaneous vocalizations by the target child within nine randomly selected and non-overlapping clips for each recording; clips were 5 minutes long for the Tseltal data and 2.5 minutes long for the Yélî Dnye data. The reason for this disparity in clip duration is that the number of speakers and amount of background noise in the Yélî dataset makes it particularly time consuming to annotate, limiting what can be feasibly accomplished during researcher visits to the island (Casillas et al.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We take this disparity into account in the analysis, as explained below. Considering that, for Yélî Dnye, we also have fewer recordings from children in the target age range (12 vs. 20 for Tseltal) </w:t>
      </w:r>
      <w:r>
        <w:rPr>
          <w:rFonts w:ascii="Times New Roman" w:eastAsia="Times New Roman" w:hAnsi="Times New Roman" w:cs="Times New Roman"/>
          <w:i/>
          <w:color w:val="000000"/>
          <w:sz w:val="24"/>
          <w:szCs w:val="24"/>
        </w:rPr>
        <w:t>and</w:t>
      </w:r>
      <w:r>
        <w:rPr>
          <w:rFonts w:ascii="Times New Roman" w:eastAsia="Times New Roman" w:hAnsi="Times New Roman" w:cs="Times New Roman"/>
          <w:color w:val="000000"/>
          <w:sz w:val="24"/>
          <w:szCs w:val="24"/>
        </w:rPr>
        <w:t xml:space="preserve"> fewer recordings from young children (Table 1), the Yélî Dnye data should be regarded as very preliminary, especially at the younger end of the studied age range.</w:t>
      </w:r>
    </w:p>
    <w:p w14:paraId="66495091" w14:textId="77777777"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target child vocalization in each clip was classified and broadly phonetically transcribed. For the eight recordings with existing annotations, phonetic transcriptions were added to the existing speech annotations (completely independently from their previously added vocal maturity classification). For all other recordings, the child’s vocalizations within each clip were first diarized, and subsequently classified and phonetically transcribed. Vocalization annotation followed the scheme shown in Table 2; non-canonical vocalizations were labeled as such when a vocalization was not classifiable as laughing or crying but also did not include canonical babble (e.g., vowel-only vocalizations).</w:t>
      </w:r>
    </w:p>
    <w:p w14:paraId="25A4BA79" w14:textId="77777777" w:rsidR="00DF3B1B" w:rsidRDefault="00DF3B1B">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p>
    <w:tbl>
      <w:tblPr>
        <w:tblStyle w:val="af5"/>
        <w:tblW w:w="8325" w:type="dxa"/>
        <w:tblInd w:w="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5520"/>
      </w:tblGrid>
      <w:tr w:rsidR="00DF3B1B" w14:paraId="7AA25E7A" w14:textId="77777777">
        <w:tc>
          <w:tcPr>
            <w:tcW w:w="8325" w:type="dxa"/>
            <w:gridSpan w:val="2"/>
            <w:tcBorders>
              <w:top w:val="nil"/>
              <w:left w:val="nil"/>
              <w:right w:val="nil"/>
            </w:tcBorders>
            <w:shd w:val="clear" w:color="auto" w:fill="FFFFFF"/>
          </w:tcPr>
          <w:p w14:paraId="3B9267BC" w14:textId="77777777" w:rsidR="00DF3B1B" w:rsidRDefault="009D28B5" w:rsidP="0073293E">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2.</w:t>
            </w:r>
            <w:r>
              <w:rPr>
                <w:rFonts w:ascii="Times New Roman" w:eastAsia="Times New Roman" w:hAnsi="Times New Roman" w:cs="Times New Roman"/>
                <w:color w:val="000000"/>
                <w:sz w:val="24"/>
                <w:szCs w:val="24"/>
              </w:rPr>
              <w:t xml:space="preserve"> Vocalization annotation scheme.</w:t>
            </w:r>
          </w:p>
        </w:tc>
      </w:tr>
      <w:tr w:rsidR="00DF3B1B" w14:paraId="525EA6AA" w14:textId="77777777">
        <w:tc>
          <w:tcPr>
            <w:tcW w:w="2805" w:type="dxa"/>
            <w:shd w:val="clear" w:color="auto" w:fill="FFFFFF"/>
          </w:tcPr>
          <w:p w14:paraId="420F5D97" w14:textId="77777777" w:rsidR="00DF3B1B" w:rsidRDefault="009D28B5">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Annotation</w:t>
            </w:r>
          </w:p>
        </w:tc>
        <w:tc>
          <w:tcPr>
            <w:tcW w:w="5520" w:type="dxa"/>
            <w:shd w:val="clear" w:color="auto" w:fill="FFFFFF"/>
          </w:tcPr>
          <w:p w14:paraId="628639A7" w14:textId="77777777" w:rsidR="00DF3B1B" w:rsidRDefault="009D28B5">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Meaning</w:t>
            </w:r>
          </w:p>
        </w:tc>
      </w:tr>
      <w:tr w:rsidR="00DF3B1B" w14:paraId="1C3D7593" w14:textId="77777777">
        <w:tc>
          <w:tcPr>
            <w:tcW w:w="2805" w:type="dxa"/>
            <w:shd w:val="clear" w:color="auto" w:fill="FFFFFF"/>
          </w:tcPr>
          <w:p w14:paraId="142CB049" w14:textId="77777777" w:rsidR="00DF3B1B" w:rsidRDefault="009D28B5">
            <w:pPr>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hamuwa</w:t>
            </w:r>
          </w:p>
        </w:tc>
        <w:tc>
          <w:tcPr>
            <w:tcW w:w="5520" w:type="dxa"/>
            <w:shd w:val="clear" w:color="auto" w:fill="FFFFFF"/>
          </w:tcPr>
          <w:p w14:paraId="1173A2E9"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of a transcribed vocalization with canonical babble</w:t>
            </w:r>
          </w:p>
        </w:tc>
      </w:tr>
      <w:tr w:rsidR="00DF3B1B" w14:paraId="6EA32562" w14:textId="77777777">
        <w:tc>
          <w:tcPr>
            <w:tcW w:w="2805" w:type="dxa"/>
            <w:shd w:val="clear" w:color="auto" w:fill="FFFFFF"/>
          </w:tcPr>
          <w:p w14:paraId="7CD45354"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5520" w:type="dxa"/>
            <w:shd w:val="clear" w:color="auto" w:fill="FFFFFF"/>
          </w:tcPr>
          <w:p w14:paraId="788DAFEE"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non-canonical vocalizations</w:t>
            </w:r>
          </w:p>
        </w:tc>
      </w:tr>
      <w:tr w:rsidR="00DF3B1B" w14:paraId="145C07FD" w14:textId="77777777">
        <w:tc>
          <w:tcPr>
            <w:tcW w:w="2805" w:type="dxa"/>
            <w:shd w:val="clear" w:color="auto" w:fill="FFFFFF"/>
          </w:tcPr>
          <w:p w14:paraId="03DE1E69"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c>
          <w:tcPr>
            <w:tcW w:w="5520" w:type="dxa"/>
            <w:shd w:val="clear" w:color="auto" w:fill="FFFFFF"/>
          </w:tcPr>
          <w:p w14:paraId="7B4154B8"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laughing</w:t>
            </w:r>
          </w:p>
        </w:tc>
      </w:tr>
      <w:tr w:rsidR="00DF3B1B" w14:paraId="0280E9DD" w14:textId="77777777">
        <w:tc>
          <w:tcPr>
            <w:tcW w:w="2805" w:type="dxa"/>
            <w:tcBorders>
              <w:bottom w:val="single" w:sz="4" w:space="0" w:color="000000"/>
            </w:tcBorders>
            <w:shd w:val="clear" w:color="auto" w:fill="FFFFFF"/>
          </w:tcPr>
          <w:p w14:paraId="29AB332D"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c>
          <w:tcPr>
            <w:tcW w:w="5520" w:type="dxa"/>
            <w:tcBorders>
              <w:bottom w:val="single" w:sz="4" w:space="0" w:color="000000"/>
            </w:tcBorders>
            <w:shd w:val="clear" w:color="auto" w:fill="FFFFFF"/>
          </w:tcPr>
          <w:p w14:paraId="27D71D04"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crying</w:t>
            </w:r>
          </w:p>
        </w:tc>
      </w:tr>
    </w:tbl>
    <w:p w14:paraId="26987ABC" w14:textId="77777777" w:rsidR="00DF3B1B" w:rsidRDefault="00DF3B1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A941A9"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author—a linguist with training in phonetics who lacked previous experience with either Tseltal or Yélî Dnye—transcribed children’s canonical babble using the International Phonetic Alphabet (International Phonetic Association, 2020) on the basis of the phoneme inventory of each language, as it is spoken by adults. Instances in which children produced phones that are not present in the adult language were transcribed as perceived by the first author. We note that phone production by infants and very young children is typically limited to a subset of phones (Prather et al. 1975; Ingram 2008; DePaolis et al. 2016) that commonly appear across the world’s languages (Moran &amp; McCloy 2019), including simple labial, coronal, and velar oral and nasal stops with occasional fricatives, all of which occur in the languages native and highly familiar to the annotator. It is of course possible that children learning Tseltal and Yélî Dnye produce other phones outside of this set; phonological development data for these languages is highly limited. We were unable to have our annotations completed or </w:t>
      </w:r>
      <w:r>
        <w:rPr>
          <w:rFonts w:ascii="Times New Roman" w:eastAsia="Times New Roman" w:hAnsi="Times New Roman" w:cs="Times New Roman"/>
          <w:color w:val="000000"/>
          <w:sz w:val="24"/>
          <w:szCs w:val="24"/>
        </w:rPr>
        <w:lastRenderedPageBreak/>
        <w:t>corrected by native speakers of each language given the impedance of travel caused by the COVID-19 pandemic. Instead, the second author, who is more familiar with the two languages and is also a linguist with phonetic training, independently annotated a random two clips (22%) of each child’s recording data and found high agreement with the first annotator (see Appendix for details).</w:t>
      </w:r>
    </w:p>
    <w:p w14:paraId="7248C62F" w14:textId="482BA52D" w:rsidR="00DF3B1B" w:rsidRDefault="009D28B5" w:rsidP="00A97770">
      <w:pP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annotating phones in the data, the transcriber kept in mind the native phonemes of the respective adult language for each dataset, which are shown in Tables 3 to 6 (Tseltal phonology information derived from Polian’s (2013) grammar; Yélî Dnye phonology information derived from Levinson’s (</w:t>
      </w:r>
      <w:r w:rsidR="000E73D4">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xml:space="preserve">) grammar). Occasionally, the children were observed to produce phones that are not phonemic in the adult language; these phones have been added to their respective tables and are shown in bolded and underlined text (e.g., </w:t>
      </w:r>
      <w:r w:rsidR="002F23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dʒ</w:t>
      </w:r>
      <w:r w:rsidR="002F23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not a native </w:t>
      </w:r>
      <w:r w:rsidR="002F2386">
        <w:rPr>
          <w:rFonts w:ascii="Times New Roman" w:eastAsia="Times New Roman" w:hAnsi="Times New Roman" w:cs="Times New Roman"/>
          <w:color w:val="000000"/>
          <w:sz w:val="24"/>
          <w:szCs w:val="24"/>
        </w:rPr>
        <w:t xml:space="preserve">phone in </w:t>
      </w:r>
      <w:r>
        <w:rPr>
          <w:rFonts w:ascii="Times New Roman" w:eastAsia="Times New Roman" w:hAnsi="Times New Roman" w:cs="Times New Roman"/>
          <w:color w:val="000000"/>
          <w:sz w:val="24"/>
          <w:szCs w:val="24"/>
        </w:rPr>
        <w:t>Tseltal but was observed in a child’s production and so is added to Table 3).</w:t>
      </w:r>
    </w:p>
    <w:p w14:paraId="718719AB" w14:textId="77777777" w:rsidR="009D17F6" w:rsidRDefault="009D17F6">
      <w:pPr>
        <w:spacing w:after="0" w:line="240" w:lineRule="auto"/>
        <w:jc w:val="both"/>
        <w:rPr>
          <w:rFonts w:ascii="Times New Roman" w:eastAsia="Times New Roman" w:hAnsi="Times New Roman" w:cs="Times New Roman"/>
          <w:color w:val="000000"/>
          <w:sz w:val="24"/>
          <w:szCs w:val="24"/>
        </w:rPr>
      </w:pPr>
    </w:p>
    <w:tbl>
      <w:tblPr>
        <w:tblStyle w:val="af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2"/>
        <w:gridCol w:w="825"/>
        <w:gridCol w:w="607"/>
        <w:gridCol w:w="582"/>
        <w:gridCol w:w="491"/>
        <w:gridCol w:w="486"/>
        <w:gridCol w:w="610"/>
        <w:gridCol w:w="25"/>
        <w:gridCol w:w="1350"/>
        <w:gridCol w:w="666"/>
        <w:gridCol w:w="326"/>
        <w:gridCol w:w="940"/>
      </w:tblGrid>
      <w:tr w:rsidR="00DF3B1B" w14:paraId="3CF323E6" w14:textId="77777777">
        <w:tc>
          <w:tcPr>
            <w:tcW w:w="9020" w:type="dxa"/>
            <w:gridSpan w:val="12"/>
            <w:tcBorders>
              <w:top w:val="nil"/>
              <w:left w:val="nil"/>
              <w:bottom w:val="nil"/>
              <w:right w:val="nil"/>
            </w:tcBorders>
          </w:tcPr>
          <w:p w14:paraId="1A334BE4"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Table 3.</w:t>
            </w:r>
            <w:r>
              <w:rPr>
                <w:rFonts w:ascii="Times New Roman" w:eastAsia="Times New Roman" w:hAnsi="Times New Roman" w:cs="Times New Roman"/>
                <w:color w:val="000000"/>
                <w:sz w:val="24"/>
                <w:szCs w:val="24"/>
              </w:rPr>
              <w:t xml:space="preserve"> Tseltal consonants (non-bold, no line), with the additional, non-native phones we found in Tseltal children’s spontaneous vocalizations (bold, underlined).</w:t>
            </w:r>
          </w:p>
        </w:tc>
      </w:tr>
      <w:tr w:rsidR="00DF3B1B" w14:paraId="5250181D" w14:textId="77777777">
        <w:tc>
          <w:tcPr>
            <w:tcW w:w="2112" w:type="dxa"/>
            <w:tcBorders>
              <w:top w:val="nil"/>
              <w:left w:val="nil"/>
            </w:tcBorders>
          </w:tcPr>
          <w:p w14:paraId="56B4FFA0" w14:textId="77777777" w:rsidR="00DF3B1B" w:rsidRDefault="00DF3B1B">
            <w:pPr>
              <w:rPr>
                <w:rFonts w:ascii="Times New Roman" w:eastAsia="Times New Roman" w:hAnsi="Times New Roman" w:cs="Times New Roman"/>
                <w:color w:val="000000"/>
                <w:sz w:val="24"/>
                <w:szCs w:val="24"/>
              </w:rPr>
            </w:pPr>
          </w:p>
        </w:tc>
        <w:tc>
          <w:tcPr>
            <w:tcW w:w="1432" w:type="dxa"/>
            <w:gridSpan w:val="2"/>
            <w:tcBorders>
              <w:top w:val="single" w:sz="4" w:space="0" w:color="000000"/>
            </w:tcBorders>
          </w:tcPr>
          <w:p w14:paraId="78BF8B7E"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Bilabial</w:t>
            </w:r>
          </w:p>
        </w:tc>
        <w:tc>
          <w:tcPr>
            <w:tcW w:w="1559" w:type="dxa"/>
            <w:gridSpan w:val="3"/>
            <w:tcBorders>
              <w:top w:val="single" w:sz="4" w:space="0" w:color="000000"/>
            </w:tcBorders>
          </w:tcPr>
          <w:p w14:paraId="67574FF7"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Alveodental</w:t>
            </w:r>
          </w:p>
        </w:tc>
        <w:tc>
          <w:tcPr>
            <w:tcW w:w="1985" w:type="dxa"/>
            <w:gridSpan w:val="3"/>
            <w:tcBorders>
              <w:top w:val="single" w:sz="4" w:space="0" w:color="000000"/>
            </w:tcBorders>
          </w:tcPr>
          <w:p w14:paraId="1BA3A5DA"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Palatoalveolar</w:t>
            </w:r>
          </w:p>
        </w:tc>
        <w:tc>
          <w:tcPr>
            <w:tcW w:w="992" w:type="dxa"/>
            <w:gridSpan w:val="2"/>
            <w:tcBorders>
              <w:top w:val="single" w:sz="4" w:space="0" w:color="000000"/>
            </w:tcBorders>
          </w:tcPr>
          <w:p w14:paraId="701E5DFB"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Velar</w:t>
            </w:r>
          </w:p>
        </w:tc>
        <w:tc>
          <w:tcPr>
            <w:tcW w:w="940" w:type="dxa"/>
            <w:tcBorders>
              <w:top w:val="single" w:sz="4" w:space="0" w:color="000000"/>
            </w:tcBorders>
          </w:tcPr>
          <w:p w14:paraId="58085274"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Glottal</w:t>
            </w:r>
          </w:p>
        </w:tc>
      </w:tr>
      <w:tr w:rsidR="00DF3B1B" w14:paraId="15C3C6DF" w14:textId="77777777">
        <w:trPr>
          <w:trHeight w:val="259"/>
        </w:trPr>
        <w:tc>
          <w:tcPr>
            <w:tcW w:w="2112" w:type="dxa"/>
          </w:tcPr>
          <w:p w14:paraId="65B9E08E"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Plosives</w:t>
            </w:r>
          </w:p>
        </w:tc>
        <w:tc>
          <w:tcPr>
            <w:tcW w:w="825" w:type="dxa"/>
            <w:tcBorders>
              <w:right w:val="nil"/>
            </w:tcBorders>
          </w:tcPr>
          <w:p w14:paraId="26E8A77E"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p w14:paraId="466E429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c>
          <w:tcPr>
            <w:tcW w:w="607" w:type="dxa"/>
            <w:tcBorders>
              <w:left w:val="nil"/>
            </w:tcBorders>
          </w:tcPr>
          <w:p w14:paraId="0EFCC4EB"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073" w:type="dxa"/>
            <w:gridSpan w:val="2"/>
            <w:tcBorders>
              <w:right w:val="nil"/>
            </w:tcBorders>
          </w:tcPr>
          <w:p w14:paraId="121B11BD"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p>
          <w:p w14:paraId="33843323"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p>
        </w:tc>
        <w:tc>
          <w:tcPr>
            <w:tcW w:w="486" w:type="dxa"/>
            <w:tcBorders>
              <w:left w:val="nil"/>
            </w:tcBorders>
          </w:tcPr>
          <w:p w14:paraId="71AA9762" w14:textId="77777777" w:rsidR="00DF3B1B" w:rsidRDefault="009D28B5">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d</w:t>
            </w:r>
          </w:p>
        </w:tc>
        <w:tc>
          <w:tcPr>
            <w:tcW w:w="1985" w:type="dxa"/>
            <w:gridSpan w:val="3"/>
          </w:tcPr>
          <w:p w14:paraId="387E8A5B" w14:textId="77777777" w:rsidR="00DF3B1B" w:rsidRDefault="00DF3B1B">
            <w:pPr>
              <w:rPr>
                <w:rFonts w:ascii="Times New Roman" w:eastAsia="Times New Roman" w:hAnsi="Times New Roman" w:cs="Times New Roman"/>
                <w:color w:val="000000"/>
                <w:sz w:val="24"/>
                <w:szCs w:val="24"/>
              </w:rPr>
            </w:pPr>
          </w:p>
        </w:tc>
        <w:tc>
          <w:tcPr>
            <w:tcW w:w="992" w:type="dxa"/>
            <w:gridSpan w:val="2"/>
          </w:tcPr>
          <w:p w14:paraId="698E935B"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t>
            </w:r>
          </w:p>
          <w:p w14:paraId="1DB80325"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t>
            </w:r>
          </w:p>
        </w:tc>
        <w:tc>
          <w:tcPr>
            <w:tcW w:w="940" w:type="dxa"/>
          </w:tcPr>
          <w:p w14:paraId="375D6A4C"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ʔ</w:t>
            </w:r>
          </w:p>
        </w:tc>
      </w:tr>
      <w:tr w:rsidR="00DF3B1B" w14:paraId="22CA659D" w14:textId="77777777">
        <w:tc>
          <w:tcPr>
            <w:tcW w:w="2112" w:type="dxa"/>
          </w:tcPr>
          <w:p w14:paraId="12B103A6"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Affricates</w:t>
            </w:r>
          </w:p>
        </w:tc>
        <w:tc>
          <w:tcPr>
            <w:tcW w:w="1432" w:type="dxa"/>
            <w:gridSpan w:val="2"/>
          </w:tcPr>
          <w:p w14:paraId="2BE5B858" w14:textId="77777777" w:rsidR="00DF3B1B" w:rsidRDefault="00DF3B1B">
            <w:pPr>
              <w:rPr>
                <w:rFonts w:ascii="Times New Roman" w:eastAsia="Times New Roman" w:hAnsi="Times New Roman" w:cs="Times New Roman"/>
                <w:color w:val="000000"/>
                <w:sz w:val="24"/>
                <w:szCs w:val="24"/>
              </w:rPr>
            </w:pPr>
          </w:p>
        </w:tc>
        <w:tc>
          <w:tcPr>
            <w:tcW w:w="1559" w:type="dxa"/>
            <w:gridSpan w:val="3"/>
          </w:tcPr>
          <w:p w14:paraId="26DDD4EC"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ts</w:t>
            </w:r>
          </w:p>
          <w:p w14:paraId="273E2A1E"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ts’</w:t>
            </w:r>
          </w:p>
        </w:tc>
        <w:tc>
          <w:tcPr>
            <w:tcW w:w="610" w:type="dxa"/>
            <w:tcBorders>
              <w:right w:val="nil"/>
            </w:tcBorders>
          </w:tcPr>
          <w:p w14:paraId="16E28636"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tʃ</w:t>
            </w:r>
          </w:p>
          <w:p w14:paraId="0B4379C5"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tʃ’</w:t>
            </w:r>
          </w:p>
        </w:tc>
        <w:tc>
          <w:tcPr>
            <w:tcW w:w="1375" w:type="dxa"/>
            <w:gridSpan w:val="2"/>
            <w:tcBorders>
              <w:left w:val="nil"/>
              <w:bottom w:val="single" w:sz="4" w:space="0" w:color="000000"/>
            </w:tcBorders>
          </w:tcPr>
          <w:p w14:paraId="36A33E3A" w14:textId="77777777" w:rsidR="00DF3B1B" w:rsidRDefault="009D28B5">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dʒ</w:t>
            </w:r>
          </w:p>
        </w:tc>
        <w:tc>
          <w:tcPr>
            <w:tcW w:w="992" w:type="dxa"/>
            <w:gridSpan w:val="2"/>
          </w:tcPr>
          <w:p w14:paraId="2F9711BC" w14:textId="77777777" w:rsidR="00DF3B1B" w:rsidRDefault="00DF3B1B">
            <w:pPr>
              <w:rPr>
                <w:rFonts w:ascii="Times New Roman" w:eastAsia="Times New Roman" w:hAnsi="Times New Roman" w:cs="Times New Roman"/>
                <w:color w:val="000000"/>
                <w:sz w:val="24"/>
                <w:szCs w:val="24"/>
              </w:rPr>
            </w:pPr>
          </w:p>
        </w:tc>
        <w:tc>
          <w:tcPr>
            <w:tcW w:w="940" w:type="dxa"/>
          </w:tcPr>
          <w:p w14:paraId="51902AE5" w14:textId="77777777" w:rsidR="00DF3B1B" w:rsidRDefault="00DF3B1B">
            <w:pPr>
              <w:rPr>
                <w:rFonts w:ascii="Times New Roman" w:eastAsia="Times New Roman" w:hAnsi="Times New Roman" w:cs="Times New Roman"/>
                <w:color w:val="000000"/>
                <w:sz w:val="24"/>
                <w:szCs w:val="24"/>
              </w:rPr>
            </w:pPr>
          </w:p>
        </w:tc>
      </w:tr>
      <w:tr w:rsidR="00DF3B1B" w14:paraId="15D40FD8" w14:textId="77777777">
        <w:tc>
          <w:tcPr>
            <w:tcW w:w="2112" w:type="dxa"/>
          </w:tcPr>
          <w:p w14:paraId="49A90A6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Fricatives</w:t>
            </w:r>
          </w:p>
        </w:tc>
        <w:tc>
          <w:tcPr>
            <w:tcW w:w="1432" w:type="dxa"/>
            <w:gridSpan w:val="2"/>
          </w:tcPr>
          <w:p w14:paraId="75001CFA" w14:textId="77777777" w:rsidR="00DF3B1B" w:rsidRDefault="00DF3B1B">
            <w:pPr>
              <w:rPr>
                <w:rFonts w:ascii="Times New Roman" w:eastAsia="Times New Roman" w:hAnsi="Times New Roman" w:cs="Times New Roman"/>
                <w:color w:val="000000"/>
                <w:sz w:val="24"/>
                <w:szCs w:val="24"/>
              </w:rPr>
            </w:pPr>
          </w:p>
        </w:tc>
        <w:tc>
          <w:tcPr>
            <w:tcW w:w="1559" w:type="dxa"/>
            <w:gridSpan w:val="3"/>
          </w:tcPr>
          <w:p w14:paraId="206498AF"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p>
        </w:tc>
        <w:tc>
          <w:tcPr>
            <w:tcW w:w="610" w:type="dxa"/>
            <w:tcBorders>
              <w:right w:val="nil"/>
            </w:tcBorders>
          </w:tcPr>
          <w:p w14:paraId="4E4240C6"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ʃ</w:t>
            </w:r>
          </w:p>
        </w:tc>
        <w:tc>
          <w:tcPr>
            <w:tcW w:w="1375" w:type="dxa"/>
            <w:gridSpan w:val="2"/>
            <w:tcBorders>
              <w:left w:val="nil"/>
            </w:tcBorders>
          </w:tcPr>
          <w:p w14:paraId="5EBBC58B" w14:textId="77777777" w:rsidR="00DF3B1B" w:rsidRDefault="009D28B5">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ʒ</w:t>
            </w:r>
          </w:p>
        </w:tc>
        <w:tc>
          <w:tcPr>
            <w:tcW w:w="992" w:type="dxa"/>
            <w:gridSpan w:val="2"/>
          </w:tcPr>
          <w:p w14:paraId="649648A0"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40" w:type="dxa"/>
          </w:tcPr>
          <w:p w14:paraId="746D07E0"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DF3B1B" w14:paraId="39D41CC6" w14:textId="77777777">
        <w:tc>
          <w:tcPr>
            <w:tcW w:w="2112" w:type="dxa"/>
          </w:tcPr>
          <w:p w14:paraId="03708180"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Nasals</w:t>
            </w:r>
          </w:p>
        </w:tc>
        <w:tc>
          <w:tcPr>
            <w:tcW w:w="1432" w:type="dxa"/>
            <w:gridSpan w:val="2"/>
          </w:tcPr>
          <w:p w14:paraId="0E24CF8A"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c>
          <w:tcPr>
            <w:tcW w:w="1559" w:type="dxa"/>
            <w:gridSpan w:val="3"/>
          </w:tcPr>
          <w:p w14:paraId="353A91EA"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1985" w:type="dxa"/>
            <w:gridSpan w:val="3"/>
          </w:tcPr>
          <w:p w14:paraId="22FC7B00" w14:textId="77777777" w:rsidR="00DF3B1B" w:rsidRDefault="00DF3B1B">
            <w:pPr>
              <w:rPr>
                <w:rFonts w:ascii="Times New Roman" w:eastAsia="Times New Roman" w:hAnsi="Times New Roman" w:cs="Times New Roman"/>
                <w:color w:val="000000"/>
                <w:sz w:val="24"/>
                <w:szCs w:val="24"/>
              </w:rPr>
            </w:pPr>
          </w:p>
        </w:tc>
        <w:tc>
          <w:tcPr>
            <w:tcW w:w="992" w:type="dxa"/>
            <w:gridSpan w:val="2"/>
          </w:tcPr>
          <w:p w14:paraId="4B07834B" w14:textId="77777777" w:rsidR="00DF3B1B" w:rsidRDefault="00DF3B1B">
            <w:pPr>
              <w:rPr>
                <w:rFonts w:ascii="Times New Roman" w:eastAsia="Times New Roman" w:hAnsi="Times New Roman" w:cs="Times New Roman"/>
                <w:color w:val="000000"/>
                <w:sz w:val="24"/>
                <w:szCs w:val="24"/>
              </w:rPr>
            </w:pPr>
          </w:p>
        </w:tc>
        <w:tc>
          <w:tcPr>
            <w:tcW w:w="940" w:type="dxa"/>
          </w:tcPr>
          <w:p w14:paraId="7A44BB58" w14:textId="77777777" w:rsidR="00DF3B1B" w:rsidRDefault="00DF3B1B">
            <w:pPr>
              <w:rPr>
                <w:rFonts w:ascii="Times New Roman" w:eastAsia="Times New Roman" w:hAnsi="Times New Roman" w:cs="Times New Roman"/>
                <w:color w:val="000000"/>
                <w:sz w:val="24"/>
                <w:szCs w:val="24"/>
              </w:rPr>
            </w:pPr>
          </w:p>
        </w:tc>
      </w:tr>
      <w:tr w:rsidR="00DF3B1B" w14:paraId="49175280" w14:textId="77777777">
        <w:tc>
          <w:tcPr>
            <w:tcW w:w="2112" w:type="dxa"/>
          </w:tcPr>
          <w:p w14:paraId="1960B0DF"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Laterals</w:t>
            </w:r>
          </w:p>
        </w:tc>
        <w:tc>
          <w:tcPr>
            <w:tcW w:w="1432" w:type="dxa"/>
            <w:gridSpan w:val="2"/>
          </w:tcPr>
          <w:p w14:paraId="2D6E25CB" w14:textId="77777777" w:rsidR="00DF3B1B" w:rsidRDefault="00DF3B1B">
            <w:pPr>
              <w:rPr>
                <w:rFonts w:ascii="Times New Roman" w:eastAsia="Times New Roman" w:hAnsi="Times New Roman" w:cs="Times New Roman"/>
                <w:color w:val="000000"/>
                <w:sz w:val="24"/>
                <w:szCs w:val="24"/>
              </w:rPr>
            </w:pPr>
          </w:p>
        </w:tc>
        <w:tc>
          <w:tcPr>
            <w:tcW w:w="1559" w:type="dxa"/>
            <w:gridSpan w:val="3"/>
          </w:tcPr>
          <w:p w14:paraId="75AC9ADC"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c>
          <w:tcPr>
            <w:tcW w:w="1985" w:type="dxa"/>
            <w:gridSpan w:val="3"/>
          </w:tcPr>
          <w:p w14:paraId="79BDDA03" w14:textId="77777777" w:rsidR="00DF3B1B" w:rsidRDefault="00DF3B1B">
            <w:pPr>
              <w:rPr>
                <w:rFonts w:ascii="Times New Roman" w:eastAsia="Times New Roman" w:hAnsi="Times New Roman" w:cs="Times New Roman"/>
                <w:color w:val="000000"/>
                <w:sz w:val="24"/>
                <w:szCs w:val="24"/>
              </w:rPr>
            </w:pPr>
          </w:p>
        </w:tc>
        <w:tc>
          <w:tcPr>
            <w:tcW w:w="992" w:type="dxa"/>
            <w:gridSpan w:val="2"/>
          </w:tcPr>
          <w:p w14:paraId="03619B1B" w14:textId="77777777" w:rsidR="00DF3B1B" w:rsidRDefault="00DF3B1B">
            <w:pPr>
              <w:rPr>
                <w:rFonts w:ascii="Times New Roman" w:eastAsia="Times New Roman" w:hAnsi="Times New Roman" w:cs="Times New Roman"/>
                <w:color w:val="000000"/>
                <w:sz w:val="24"/>
                <w:szCs w:val="24"/>
              </w:rPr>
            </w:pPr>
          </w:p>
        </w:tc>
        <w:tc>
          <w:tcPr>
            <w:tcW w:w="940" w:type="dxa"/>
          </w:tcPr>
          <w:p w14:paraId="52881195" w14:textId="77777777" w:rsidR="00DF3B1B" w:rsidRDefault="00DF3B1B">
            <w:pPr>
              <w:rPr>
                <w:rFonts w:ascii="Times New Roman" w:eastAsia="Times New Roman" w:hAnsi="Times New Roman" w:cs="Times New Roman"/>
                <w:color w:val="000000"/>
                <w:sz w:val="24"/>
                <w:szCs w:val="24"/>
              </w:rPr>
            </w:pPr>
          </w:p>
        </w:tc>
      </w:tr>
      <w:tr w:rsidR="00DF3B1B" w14:paraId="3F3BC597" w14:textId="77777777">
        <w:tc>
          <w:tcPr>
            <w:tcW w:w="2112" w:type="dxa"/>
          </w:tcPr>
          <w:p w14:paraId="1EC4DC6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Rhotics</w:t>
            </w:r>
          </w:p>
        </w:tc>
        <w:tc>
          <w:tcPr>
            <w:tcW w:w="1432" w:type="dxa"/>
            <w:gridSpan w:val="2"/>
          </w:tcPr>
          <w:p w14:paraId="014753F4" w14:textId="77777777" w:rsidR="00DF3B1B" w:rsidRDefault="00DF3B1B">
            <w:pPr>
              <w:rPr>
                <w:rFonts w:ascii="Times New Roman" w:eastAsia="Times New Roman" w:hAnsi="Times New Roman" w:cs="Times New Roman"/>
                <w:color w:val="000000"/>
                <w:sz w:val="24"/>
                <w:szCs w:val="24"/>
              </w:rPr>
            </w:pPr>
          </w:p>
        </w:tc>
        <w:tc>
          <w:tcPr>
            <w:tcW w:w="1559" w:type="dxa"/>
            <w:gridSpan w:val="3"/>
          </w:tcPr>
          <w:p w14:paraId="286C5B88"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1985" w:type="dxa"/>
            <w:gridSpan w:val="3"/>
          </w:tcPr>
          <w:p w14:paraId="60004A78" w14:textId="77777777" w:rsidR="00DF3B1B" w:rsidRDefault="00DF3B1B">
            <w:pPr>
              <w:rPr>
                <w:rFonts w:ascii="Times New Roman" w:eastAsia="Times New Roman" w:hAnsi="Times New Roman" w:cs="Times New Roman"/>
                <w:color w:val="000000"/>
                <w:sz w:val="24"/>
                <w:szCs w:val="24"/>
              </w:rPr>
            </w:pPr>
          </w:p>
        </w:tc>
        <w:tc>
          <w:tcPr>
            <w:tcW w:w="992" w:type="dxa"/>
            <w:gridSpan w:val="2"/>
          </w:tcPr>
          <w:p w14:paraId="0635CFAD" w14:textId="77777777" w:rsidR="00DF3B1B" w:rsidRDefault="00DF3B1B">
            <w:pPr>
              <w:rPr>
                <w:rFonts w:ascii="Times New Roman" w:eastAsia="Times New Roman" w:hAnsi="Times New Roman" w:cs="Times New Roman"/>
                <w:color w:val="000000"/>
                <w:sz w:val="24"/>
                <w:szCs w:val="24"/>
              </w:rPr>
            </w:pPr>
          </w:p>
        </w:tc>
        <w:tc>
          <w:tcPr>
            <w:tcW w:w="940" w:type="dxa"/>
          </w:tcPr>
          <w:p w14:paraId="596CD532" w14:textId="77777777" w:rsidR="00DF3B1B" w:rsidRDefault="00DF3B1B">
            <w:pPr>
              <w:rPr>
                <w:rFonts w:ascii="Times New Roman" w:eastAsia="Times New Roman" w:hAnsi="Times New Roman" w:cs="Times New Roman"/>
                <w:color w:val="000000"/>
                <w:sz w:val="24"/>
                <w:szCs w:val="24"/>
              </w:rPr>
            </w:pPr>
          </w:p>
        </w:tc>
      </w:tr>
      <w:tr w:rsidR="00DF3B1B" w14:paraId="5BEAB608" w14:textId="77777777">
        <w:tc>
          <w:tcPr>
            <w:tcW w:w="2112" w:type="dxa"/>
            <w:tcBorders>
              <w:bottom w:val="single" w:sz="4" w:space="0" w:color="000000"/>
            </w:tcBorders>
          </w:tcPr>
          <w:p w14:paraId="7318174E"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Approximants</w:t>
            </w:r>
          </w:p>
        </w:tc>
        <w:tc>
          <w:tcPr>
            <w:tcW w:w="1432" w:type="dxa"/>
            <w:gridSpan w:val="2"/>
            <w:tcBorders>
              <w:bottom w:val="single" w:sz="4" w:space="0" w:color="000000"/>
            </w:tcBorders>
          </w:tcPr>
          <w:p w14:paraId="7E430949"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β</w:t>
            </w:r>
          </w:p>
        </w:tc>
        <w:tc>
          <w:tcPr>
            <w:tcW w:w="1559" w:type="dxa"/>
            <w:gridSpan w:val="3"/>
            <w:tcBorders>
              <w:bottom w:val="single" w:sz="4" w:space="0" w:color="000000"/>
            </w:tcBorders>
          </w:tcPr>
          <w:p w14:paraId="6CC842C2" w14:textId="77777777" w:rsidR="00DF3B1B" w:rsidRDefault="00DF3B1B">
            <w:pPr>
              <w:rPr>
                <w:rFonts w:ascii="Times New Roman" w:eastAsia="Times New Roman" w:hAnsi="Times New Roman" w:cs="Times New Roman"/>
                <w:color w:val="000000"/>
                <w:sz w:val="24"/>
                <w:szCs w:val="24"/>
              </w:rPr>
            </w:pPr>
          </w:p>
        </w:tc>
        <w:tc>
          <w:tcPr>
            <w:tcW w:w="1985" w:type="dxa"/>
            <w:gridSpan w:val="3"/>
            <w:tcBorders>
              <w:bottom w:val="single" w:sz="4" w:space="0" w:color="000000"/>
            </w:tcBorders>
          </w:tcPr>
          <w:p w14:paraId="59B5F573"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
            </w:r>
          </w:p>
        </w:tc>
        <w:tc>
          <w:tcPr>
            <w:tcW w:w="992" w:type="dxa"/>
            <w:gridSpan w:val="2"/>
            <w:tcBorders>
              <w:bottom w:val="single" w:sz="4" w:space="0" w:color="000000"/>
            </w:tcBorders>
          </w:tcPr>
          <w:p w14:paraId="3496290D"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tc>
        <w:tc>
          <w:tcPr>
            <w:tcW w:w="940" w:type="dxa"/>
            <w:tcBorders>
              <w:bottom w:val="single" w:sz="4" w:space="0" w:color="000000"/>
            </w:tcBorders>
          </w:tcPr>
          <w:p w14:paraId="7FB19D41" w14:textId="77777777" w:rsidR="00DF3B1B" w:rsidRDefault="00DF3B1B">
            <w:pPr>
              <w:keepNext/>
              <w:rPr>
                <w:rFonts w:ascii="Times New Roman" w:eastAsia="Times New Roman" w:hAnsi="Times New Roman" w:cs="Times New Roman"/>
                <w:color w:val="000000"/>
                <w:sz w:val="24"/>
                <w:szCs w:val="24"/>
              </w:rPr>
            </w:pPr>
          </w:p>
        </w:tc>
      </w:tr>
      <w:tr w:rsidR="00DF3B1B" w14:paraId="5E927C08" w14:textId="77777777">
        <w:tc>
          <w:tcPr>
            <w:tcW w:w="9020" w:type="dxa"/>
            <w:gridSpan w:val="12"/>
            <w:tcBorders>
              <w:top w:val="nil"/>
              <w:left w:val="nil"/>
              <w:bottom w:val="nil"/>
              <w:right w:val="nil"/>
            </w:tcBorders>
          </w:tcPr>
          <w:p w14:paraId="38414751" w14:textId="43058FAB" w:rsidR="009D17F6" w:rsidRDefault="009D17F6">
            <w:pPr>
              <w:rPr>
                <w:rFonts w:ascii="Times New Roman" w:eastAsia="Times New Roman" w:hAnsi="Times New Roman" w:cs="Times New Roman"/>
                <w:b/>
                <w:color w:val="000000"/>
                <w:sz w:val="24"/>
                <w:szCs w:val="24"/>
              </w:rPr>
            </w:pPr>
          </w:p>
          <w:p w14:paraId="47657773" w14:textId="77777777" w:rsidR="009246F3" w:rsidRDefault="009246F3">
            <w:pPr>
              <w:rPr>
                <w:rFonts w:ascii="Times New Roman" w:eastAsia="Times New Roman" w:hAnsi="Times New Roman" w:cs="Times New Roman"/>
                <w:b/>
                <w:color w:val="000000"/>
                <w:sz w:val="24"/>
                <w:szCs w:val="24"/>
              </w:rPr>
            </w:pPr>
          </w:p>
          <w:p w14:paraId="3BE1C013" w14:textId="66F0A044"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Table 4.</w:t>
            </w:r>
            <w:r>
              <w:rPr>
                <w:rFonts w:ascii="Times New Roman" w:eastAsia="Times New Roman" w:hAnsi="Times New Roman" w:cs="Times New Roman"/>
                <w:color w:val="000000"/>
                <w:sz w:val="24"/>
                <w:szCs w:val="24"/>
              </w:rPr>
              <w:t xml:space="preserve"> Tseltal vowels (non-bold, no line), with the additional, non-native phones we found in Tseltal children’s spontaneous vocalizations (bold, underlined).</w:t>
            </w:r>
          </w:p>
        </w:tc>
      </w:tr>
      <w:tr w:rsidR="00DF3B1B" w14:paraId="43E01F4D" w14:textId="77777777">
        <w:tc>
          <w:tcPr>
            <w:tcW w:w="4126" w:type="dxa"/>
            <w:gridSpan w:val="4"/>
            <w:tcBorders>
              <w:top w:val="nil"/>
              <w:left w:val="nil"/>
              <w:bottom w:val="single" w:sz="4" w:space="0" w:color="000000"/>
            </w:tcBorders>
          </w:tcPr>
          <w:p w14:paraId="34AD24A9" w14:textId="77777777" w:rsidR="00DF3B1B" w:rsidRDefault="00DF3B1B">
            <w:pPr>
              <w:rPr>
                <w:rFonts w:ascii="Times New Roman" w:eastAsia="Times New Roman" w:hAnsi="Times New Roman" w:cs="Times New Roman"/>
                <w:color w:val="000000"/>
                <w:sz w:val="24"/>
                <w:szCs w:val="24"/>
              </w:rPr>
            </w:pPr>
          </w:p>
        </w:tc>
        <w:tc>
          <w:tcPr>
            <w:tcW w:w="1612" w:type="dxa"/>
            <w:gridSpan w:val="4"/>
            <w:tcBorders>
              <w:top w:val="single" w:sz="4" w:space="0" w:color="000000"/>
            </w:tcBorders>
          </w:tcPr>
          <w:p w14:paraId="7164347E"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w:t>
            </w:r>
          </w:p>
        </w:tc>
        <w:tc>
          <w:tcPr>
            <w:tcW w:w="2016" w:type="dxa"/>
            <w:gridSpan w:val="2"/>
            <w:tcBorders>
              <w:top w:val="single" w:sz="4" w:space="0" w:color="000000"/>
            </w:tcBorders>
          </w:tcPr>
          <w:p w14:paraId="2C3EC275"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w:t>
            </w:r>
          </w:p>
        </w:tc>
        <w:tc>
          <w:tcPr>
            <w:tcW w:w="1266" w:type="dxa"/>
            <w:gridSpan w:val="2"/>
            <w:tcBorders>
              <w:top w:val="single" w:sz="4" w:space="0" w:color="000000"/>
            </w:tcBorders>
          </w:tcPr>
          <w:p w14:paraId="7EB6BF91" w14:textId="77777777" w:rsidR="00DF3B1B" w:rsidRDefault="009D28B5">
            <w:pPr>
              <w:ind w:right="-42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w:t>
            </w:r>
          </w:p>
        </w:tc>
      </w:tr>
      <w:tr w:rsidR="00DF3B1B" w14:paraId="26926023" w14:textId="77777777">
        <w:tc>
          <w:tcPr>
            <w:tcW w:w="4126" w:type="dxa"/>
            <w:gridSpan w:val="4"/>
            <w:tcBorders>
              <w:top w:val="single" w:sz="4" w:space="0" w:color="000000"/>
            </w:tcBorders>
          </w:tcPr>
          <w:p w14:paraId="081DB01B"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w:t>
            </w:r>
          </w:p>
        </w:tc>
        <w:tc>
          <w:tcPr>
            <w:tcW w:w="1612" w:type="dxa"/>
            <w:gridSpan w:val="4"/>
          </w:tcPr>
          <w:p w14:paraId="75F9BB32"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2016" w:type="dxa"/>
            <w:gridSpan w:val="2"/>
          </w:tcPr>
          <w:p w14:paraId="088F60A2" w14:textId="77777777" w:rsidR="00DF3B1B" w:rsidRDefault="00DF3B1B">
            <w:pPr>
              <w:jc w:val="center"/>
              <w:rPr>
                <w:rFonts w:ascii="Times New Roman" w:eastAsia="Times New Roman" w:hAnsi="Times New Roman" w:cs="Times New Roman"/>
                <w:color w:val="000000"/>
                <w:sz w:val="24"/>
                <w:szCs w:val="24"/>
              </w:rPr>
            </w:pPr>
          </w:p>
        </w:tc>
        <w:tc>
          <w:tcPr>
            <w:tcW w:w="1266" w:type="dxa"/>
            <w:gridSpan w:val="2"/>
          </w:tcPr>
          <w:p w14:paraId="7F7AD6E1"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p>
        </w:tc>
      </w:tr>
      <w:tr w:rsidR="00DF3B1B" w14:paraId="30201358" w14:textId="77777777">
        <w:tc>
          <w:tcPr>
            <w:tcW w:w="4126" w:type="dxa"/>
            <w:gridSpan w:val="4"/>
          </w:tcPr>
          <w:p w14:paraId="587EF5DB"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Close-mid</w:t>
            </w:r>
          </w:p>
        </w:tc>
        <w:tc>
          <w:tcPr>
            <w:tcW w:w="1612" w:type="dxa"/>
            <w:gridSpan w:val="4"/>
          </w:tcPr>
          <w:p w14:paraId="19AAB5EB"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c>
          <w:tcPr>
            <w:tcW w:w="2016" w:type="dxa"/>
            <w:gridSpan w:val="2"/>
          </w:tcPr>
          <w:p w14:paraId="4511A64D" w14:textId="77777777" w:rsidR="00DF3B1B" w:rsidRDefault="009D28B5">
            <w:pPr>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ə</w:t>
            </w:r>
          </w:p>
        </w:tc>
        <w:tc>
          <w:tcPr>
            <w:tcW w:w="1266" w:type="dxa"/>
            <w:gridSpan w:val="2"/>
          </w:tcPr>
          <w:p w14:paraId="5125BF13"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p>
        </w:tc>
      </w:tr>
      <w:tr w:rsidR="00DF3B1B" w14:paraId="736340E5" w14:textId="77777777">
        <w:tc>
          <w:tcPr>
            <w:tcW w:w="4126" w:type="dxa"/>
            <w:gridSpan w:val="4"/>
            <w:tcBorders>
              <w:bottom w:val="single" w:sz="4" w:space="0" w:color="000000"/>
            </w:tcBorders>
          </w:tcPr>
          <w:p w14:paraId="5992EFD5"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w:t>
            </w:r>
          </w:p>
        </w:tc>
        <w:tc>
          <w:tcPr>
            <w:tcW w:w="1612" w:type="dxa"/>
            <w:gridSpan w:val="4"/>
            <w:tcBorders>
              <w:bottom w:val="single" w:sz="4" w:space="0" w:color="000000"/>
            </w:tcBorders>
          </w:tcPr>
          <w:p w14:paraId="7507A88D" w14:textId="77777777" w:rsidR="00DF3B1B" w:rsidRDefault="00DF3B1B">
            <w:pPr>
              <w:jc w:val="center"/>
              <w:rPr>
                <w:rFonts w:ascii="Times New Roman" w:eastAsia="Times New Roman" w:hAnsi="Times New Roman" w:cs="Times New Roman"/>
                <w:color w:val="000000"/>
                <w:sz w:val="24"/>
                <w:szCs w:val="24"/>
              </w:rPr>
            </w:pPr>
          </w:p>
        </w:tc>
        <w:tc>
          <w:tcPr>
            <w:tcW w:w="2016" w:type="dxa"/>
            <w:gridSpan w:val="2"/>
            <w:tcBorders>
              <w:bottom w:val="single" w:sz="4" w:space="0" w:color="000000"/>
            </w:tcBorders>
          </w:tcPr>
          <w:p w14:paraId="41DA11D3" w14:textId="77777777" w:rsidR="00DF3B1B" w:rsidRDefault="009D28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6" w:type="dxa"/>
            <w:gridSpan w:val="2"/>
            <w:tcBorders>
              <w:bottom w:val="single" w:sz="4" w:space="0" w:color="000000"/>
            </w:tcBorders>
          </w:tcPr>
          <w:p w14:paraId="65EA9501" w14:textId="77777777" w:rsidR="00DF3B1B" w:rsidRDefault="00DF3B1B">
            <w:pPr>
              <w:keepNext/>
              <w:jc w:val="center"/>
              <w:rPr>
                <w:rFonts w:ascii="Times New Roman" w:eastAsia="Times New Roman" w:hAnsi="Times New Roman" w:cs="Times New Roman"/>
                <w:color w:val="000000"/>
                <w:sz w:val="24"/>
                <w:szCs w:val="24"/>
              </w:rPr>
            </w:pPr>
          </w:p>
        </w:tc>
      </w:tr>
    </w:tbl>
    <w:p w14:paraId="41BD82DC" w14:textId="0FDBE529"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E51FA88" w14:textId="3447B4EA" w:rsidR="00DF3B1B" w:rsidRDefault="006E53A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9D28B5">
        <w:rPr>
          <w:rFonts w:ascii="Times New Roman" w:eastAsia="Times New Roman" w:hAnsi="Times New Roman" w:cs="Times New Roman"/>
          <w:color w:val="000000"/>
          <w:sz w:val="24"/>
          <w:szCs w:val="24"/>
        </w:rPr>
        <w:t xml:space="preserve">e note that the majority of </w:t>
      </w:r>
      <w:r>
        <w:rPr>
          <w:rFonts w:ascii="Times New Roman" w:eastAsia="Times New Roman" w:hAnsi="Times New Roman" w:cs="Times New Roman"/>
          <w:color w:val="000000"/>
          <w:sz w:val="24"/>
          <w:szCs w:val="24"/>
        </w:rPr>
        <w:t xml:space="preserve">Yélî Dnye </w:t>
      </w:r>
      <w:r w:rsidR="009D28B5">
        <w:rPr>
          <w:rFonts w:ascii="Times New Roman" w:eastAsia="Times New Roman" w:hAnsi="Times New Roman" w:cs="Times New Roman"/>
          <w:color w:val="000000"/>
          <w:sz w:val="24"/>
          <w:szCs w:val="24"/>
        </w:rPr>
        <w:t>phones were not attested in</w:t>
      </w:r>
      <w:r>
        <w:rPr>
          <w:rFonts w:ascii="Times New Roman" w:eastAsia="Times New Roman" w:hAnsi="Times New Roman" w:cs="Times New Roman"/>
          <w:color w:val="000000"/>
          <w:sz w:val="24"/>
          <w:szCs w:val="24"/>
        </w:rPr>
        <w:t xml:space="preserve"> young</w:t>
      </w:r>
      <w:r w:rsidR="009D28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Yélî Dnye-acquiring </w:t>
      </w:r>
      <w:r w:rsidR="009D28B5">
        <w:rPr>
          <w:rFonts w:ascii="Times New Roman" w:eastAsia="Times New Roman" w:hAnsi="Times New Roman" w:cs="Times New Roman"/>
          <w:color w:val="000000"/>
          <w:sz w:val="24"/>
          <w:szCs w:val="24"/>
        </w:rPr>
        <w:t>child</w:t>
      </w:r>
      <w:r>
        <w:rPr>
          <w:rFonts w:ascii="Times New Roman" w:eastAsia="Times New Roman" w:hAnsi="Times New Roman" w:cs="Times New Roman"/>
          <w:color w:val="000000"/>
          <w:sz w:val="24"/>
          <w:szCs w:val="24"/>
        </w:rPr>
        <w:t>ren’s</w:t>
      </w:r>
      <w:r w:rsidR="009D28B5">
        <w:rPr>
          <w:rFonts w:ascii="Times New Roman" w:eastAsia="Times New Roman" w:hAnsi="Times New Roman" w:cs="Times New Roman"/>
          <w:color w:val="000000"/>
          <w:sz w:val="24"/>
          <w:szCs w:val="24"/>
        </w:rPr>
        <w:t xml:space="preserve"> vocalizations (e.g., we found no doubly articulated consonants).</w:t>
      </w:r>
    </w:p>
    <w:p w14:paraId="5DABD022" w14:textId="31BB35B4" w:rsidR="004D3BE0" w:rsidRDefault="004D3B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af7"/>
        <w:tblW w:w="10832" w:type="dxa"/>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7"/>
        <w:gridCol w:w="637"/>
        <w:gridCol w:w="69"/>
        <w:gridCol w:w="568"/>
        <w:gridCol w:w="708"/>
        <w:gridCol w:w="709"/>
        <w:gridCol w:w="462"/>
        <w:gridCol w:w="622"/>
        <w:gridCol w:w="707"/>
        <w:gridCol w:w="709"/>
        <w:gridCol w:w="423"/>
        <w:gridCol w:w="569"/>
        <w:gridCol w:w="709"/>
        <w:gridCol w:w="719"/>
        <w:gridCol w:w="354"/>
        <w:gridCol w:w="355"/>
        <w:gridCol w:w="567"/>
        <w:gridCol w:w="612"/>
        <w:gridCol w:w="66"/>
      </w:tblGrid>
      <w:tr w:rsidR="00DF3B1B" w14:paraId="6620BFC5" w14:textId="77777777" w:rsidTr="00315757">
        <w:trPr>
          <w:gridAfter w:val="1"/>
          <w:wAfter w:w="66" w:type="dxa"/>
          <w:trHeight w:val="253"/>
        </w:trPr>
        <w:tc>
          <w:tcPr>
            <w:tcW w:w="10766" w:type="dxa"/>
            <w:gridSpan w:val="18"/>
            <w:tcBorders>
              <w:top w:val="nil"/>
              <w:left w:val="nil"/>
              <w:bottom w:val="nil"/>
              <w:right w:val="nil"/>
            </w:tcBorders>
          </w:tcPr>
          <w:p w14:paraId="39289D21"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5.</w:t>
            </w:r>
            <w:r>
              <w:rPr>
                <w:rFonts w:ascii="Times New Roman" w:eastAsia="Times New Roman" w:hAnsi="Times New Roman" w:cs="Times New Roman"/>
                <w:color w:val="000000"/>
                <w:sz w:val="24"/>
                <w:szCs w:val="24"/>
              </w:rPr>
              <w:t xml:space="preserve"> Yélî Dnye consonants (non-bold and no line) with additional, non-native phones found in Yélî children’s spontaneous vocalizations (bold, underlined). SBC stands for ‘simultaneous bilabial closure’.</w:t>
            </w:r>
          </w:p>
        </w:tc>
      </w:tr>
      <w:tr w:rsidR="00DF3B1B" w14:paraId="259DF00D" w14:textId="77777777" w:rsidTr="00315757">
        <w:trPr>
          <w:trHeight w:val="253"/>
        </w:trPr>
        <w:tc>
          <w:tcPr>
            <w:tcW w:w="10832" w:type="dxa"/>
            <w:gridSpan w:val="19"/>
            <w:tcBorders>
              <w:top w:val="nil"/>
              <w:left w:val="nil"/>
              <w:right w:val="nil"/>
            </w:tcBorders>
          </w:tcPr>
          <w:p w14:paraId="1169DF08" w14:textId="77777777" w:rsidR="00DF3B1B" w:rsidRDefault="00DF3B1B">
            <w:pPr>
              <w:pBdr>
                <w:top w:val="nil"/>
                <w:left w:val="nil"/>
                <w:bottom w:val="nil"/>
                <w:right w:val="nil"/>
                <w:between w:val="nil"/>
              </w:pBdr>
              <w:rPr>
                <w:rFonts w:ascii="Times New Roman" w:eastAsia="Times New Roman" w:hAnsi="Times New Roman" w:cs="Times New Roman"/>
                <w:color w:val="000000"/>
                <w:sz w:val="20"/>
                <w:szCs w:val="20"/>
              </w:rPr>
            </w:pPr>
          </w:p>
        </w:tc>
      </w:tr>
      <w:tr w:rsidR="00DF3B1B" w14:paraId="4CA31F10" w14:textId="77777777" w:rsidTr="00315757">
        <w:trPr>
          <w:trHeight w:val="253"/>
        </w:trPr>
        <w:tc>
          <w:tcPr>
            <w:tcW w:w="1267" w:type="dxa"/>
          </w:tcPr>
          <w:p w14:paraId="370EFAC4"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691" w:type="dxa"/>
            <w:gridSpan w:val="5"/>
          </w:tcPr>
          <w:p w14:paraId="54B6F51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Bilababial</w:t>
            </w:r>
          </w:p>
        </w:tc>
        <w:tc>
          <w:tcPr>
            <w:tcW w:w="1084" w:type="dxa"/>
            <w:gridSpan w:val="2"/>
          </w:tcPr>
          <w:p w14:paraId="09E53C90"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Alveolar</w:t>
            </w:r>
          </w:p>
        </w:tc>
        <w:tc>
          <w:tcPr>
            <w:tcW w:w="1416" w:type="dxa"/>
            <w:gridSpan w:val="2"/>
          </w:tcPr>
          <w:p w14:paraId="3A51258C"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Alv.+SBC</w:t>
            </w:r>
          </w:p>
        </w:tc>
        <w:tc>
          <w:tcPr>
            <w:tcW w:w="992" w:type="dxa"/>
            <w:gridSpan w:val="2"/>
          </w:tcPr>
          <w:p w14:paraId="561A3F67"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Post-Alv.</w:t>
            </w:r>
          </w:p>
        </w:tc>
        <w:tc>
          <w:tcPr>
            <w:tcW w:w="1428" w:type="dxa"/>
            <w:gridSpan w:val="2"/>
          </w:tcPr>
          <w:p w14:paraId="47FF4090"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Post-Alv.+SBC</w:t>
            </w:r>
          </w:p>
        </w:tc>
        <w:tc>
          <w:tcPr>
            <w:tcW w:w="1954" w:type="dxa"/>
            <w:gridSpan w:val="5"/>
          </w:tcPr>
          <w:p w14:paraId="265CAE9A"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Velar</w:t>
            </w:r>
          </w:p>
        </w:tc>
      </w:tr>
      <w:tr w:rsidR="00DF3B1B" w14:paraId="3C61A2A7" w14:textId="77777777" w:rsidTr="00315757">
        <w:trPr>
          <w:trHeight w:val="244"/>
        </w:trPr>
        <w:tc>
          <w:tcPr>
            <w:tcW w:w="1267" w:type="dxa"/>
          </w:tcPr>
          <w:p w14:paraId="28EB8FD7"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6" w:type="dxa"/>
            <w:gridSpan w:val="2"/>
          </w:tcPr>
          <w:p w14:paraId="6FF9FB93"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568" w:type="dxa"/>
          </w:tcPr>
          <w:p w14:paraId="643539C0"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Pal.</w:t>
            </w:r>
          </w:p>
        </w:tc>
        <w:tc>
          <w:tcPr>
            <w:tcW w:w="708" w:type="dxa"/>
          </w:tcPr>
          <w:p w14:paraId="68F5649F"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Lab.</w:t>
            </w:r>
          </w:p>
        </w:tc>
        <w:tc>
          <w:tcPr>
            <w:tcW w:w="709" w:type="dxa"/>
          </w:tcPr>
          <w:p w14:paraId="29221ADA"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Both</w:t>
            </w:r>
          </w:p>
        </w:tc>
        <w:tc>
          <w:tcPr>
            <w:tcW w:w="462" w:type="dxa"/>
          </w:tcPr>
          <w:p w14:paraId="1C6CF709"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622" w:type="dxa"/>
          </w:tcPr>
          <w:p w14:paraId="1B4DE5F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Pal.</w:t>
            </w:r>
          </w:p>
        </w:tc>
        <w:tc>
          <w:tcPr>
            <w:tcW w:w="707" w:type="dxa"/>
          </w:tcPr>
          <w:p w14:paraId="167B27F1"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9" w:type="dxa"/>
          </w:tcPr>
          <w:p w14:paraId="0DB816C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Pal.</w:t>
            </w:r>
          </w:p>
        </w:tc>
        <w:tc>
          <w:tcPr>
            <w:tcW w:w="423" w:type="dxa"/>
          </w:tcPr>
          <w:p w14:paraId="6A4E9C0B"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569" w:type="dxa"/>
          </w:tcPr>
          <w:p w14:paraId="64C5445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Pal.</w:t>
            </w:r>
          </w:p>
        </w:tc>
        <w:tc>
          <w:tcPr>
            <w:tcW w:w="709" w:type="dxa"/>
          </w:tcPr>
          <w:p w14:paraId="7EDB781F"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19" w:type="dxa"/>
          </w:tcPr>
          <w:p w14:paraId="449C3825"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Pal.</w:t>
            </w:r>
          </w:p>
        </w:tc>
        <w:tc>
          <w:tcPr>
            <w:tcW w:w="709" w:type="dxa"/>
            <w:gridSpan w:val="2"/>
          </w:tcPr>
          <w:p w14:paraId="3822B916"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567" w:type="dxa"/>
          </w:tcPr>
          <w:p w14:paraId="27234C1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Pal.</w:t>
            </w:r>
          </w:p>
        </w:tc>
        <w:tc>
          <w:tcPr>
            <w:tcW w:w="678" w:type="dxa"/>
            <w:gridSpan w:val="2"/>
          </w:tcPr>
          <w:p w14:paraId="102A288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Lab.</w:t>
            </w:r>
          </w:p>
        </w:tc>
      </w:tr>
      <w:tr w:rsidR="00DF3B1B" w14:paraId="26604853" w14:textId="77777777" w:rsidTr="00315757">
        <w:trPr>
          <w:trHeight w:val="253"/>
        </w:trPr>
        <w:tc>
          <w:tcPr>
            <w:tcW w:w="1267" w:type="dxa"/>
          </w:tcPr>
          <w:p w14:paraId="08A9B1D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Plosives</w:t>
            </w:r>
          </w:p>
        </w:tc>
        <w:tc>
          <w:tcPr>
            <w:tcW w:w="706" w:type="dxa"/>
            <w:gridSpan w:val="2"/>
          </w:tcPr>
          <w:p w14:paraId="71176DE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w:t>
            </w:r>
          </w:p>
        </w:tc>
        <w:tc>
          <w:tcPr>
            <w:tcW w:w="568" w:type="dxa"/>
          </w:tcPr>
          <w:p w14:paraId="2ADFFBA1"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pʲ</w:t>
            </w:r>
          </w:p>
        </w:tc>
        <w:tc>
          <w:tcPr>
            <w:tcW w:w="708" w:type="dxa"/>
          </w:tcPr>
          <w:p w14:paraId="6DC518B1"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vertAlign w:val="superscript"/>
              </w:rPr>
              <w:t>w</w:t>
            </w:r>
          </w:p>
        </w:tc>
        <w:tc>
          <w:tcPr>
            <w:tcW w:w="709" w:type="dxa"/>
          </w:tcPr>
          <w:p w14:paraId="3D5129E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pʲ</w:t>
            </w:r>
            <w:r>
              <w:rPr>
                <w:rFonts w:ascii="Times New Roman" w:eastAsia="Times New Roman" w:hAnsi="Times New Roman" w:cs="Times New Roman"/>
                <w:color w:val="000000"/>
                <w:sz w:val="20"/>
                <w:szCs w:val="20"/>
                <w:vertAlign w:val="superscript"/>
              </w:rPr>
              <w:t>w</w:t>
            </w:r>
          </w:p>
        </w:tc>
        <w:tc>
          <w:tcPr>
            <w:tcW w:w="462" w:type="dxa"/>
          </w:tcPr>
          <w:p w14:paraId="6DC13019"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p>
        </w:tc>
        <w:tc>
          <w:tcPr>
            <w:tcW w:w="622" w:type="dxa"/>
          </w:tcPr>
          <w:p w14:paraId="275F1D3A"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tʃ</w:t>
            </w:r>
          </w:p>
        </w:tc>
        <w:tc>
          <w:tcPr>
            <w:tcW w:w="707" w:type="dxa"/>
          </w:tcPr>
          <w:p w14:paraId="06F11483"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tp</w:t>
            </w:r>
          </w:p>
        </w:tc>
        <w:tc>
          <w:tcPr>
            <w:tcW w:w="709" w:type="dxa"/>
          </w:tcPr>
          <w:p w14:paraId="69ACA24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tpʲ</w:t>
            </w:r>
          </w:p>
        </w:tc>
        <w:tc>
          <w:tcPr>
            <w:tcW w:w="423" w:type="dxa"/>
          </w:tcPr>
          <w:p w14:paraId="1EDA82F1" w14:textId="77777777" w:rsidR="00DF3B1B" w:rsidRDefault="009D28B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p>
        </w:tc>
        <w:tc>
          <w:tcPr>
            <w:tcW w:w="569" w:type="dxa"/>
          </w:tcPr>
          <w:p w14:paraId="3FDE28C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t̩ʲ</w:t>
            </w:r>
          </w:p>
        </w:tc>
        <w:tc>
          <w:tcPr>
            <w:tcW w:w="709" w:type="dxa"/>
          </w:tcPr>
          <w:p w14:paraId="48CF09DF"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t̩p</w:t>
            </w:r>
          </w:p>
        </w:tc>
        <w:tc>
          <w:tcPr>
            <w:tcW w:w="719" w:type="dxa"/>
          </w:tcPr>
          <w:p w14:paraId="49BA96F7"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t̩pʲ</w:t>
            </w:r>
          </w:p>
        </w:tc>
        <w:tc>
          <w:tcPr>
            <w:tcW w:w="354" w:type="dxa"/>
            <w:tcBorders>
              <w:right w:val="nil"/>
            </w:tcBorders>
          </w:tcPr>
          <w:p w14:paraId="163E4B3D"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w:t>
            </w:r>
          </w:p>
        </w:tc>
        <w:tc>
          <w:tcPr>
            <w:tcW w:w="355" w:type="dxa"/>
            <w:tcBorders>
              <w:left w:val="nil"/>
            </w:tcBorders>
          </w:tcPr>
          <w:p w14:paraId="6ED91DE7" w14:textId="77777777" w:rsidR="00DF3B1B" w:rsidRDefault="009D28B5">
            <w:pPr>
              <w:pBdr>
                <w:top w:val="nil"/>
                <w:left w:val="nil"/>
                <w:bottom w:val="nil"/>
                <w:right w:val="nil"/>
                <w:between w:val="nil"/>
              </w:pBdr>
              <w:jc w:val="center"/>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ɡ</w:t>
            </w:r>
          </w:p>
        </w:tc>
        <w:tc>
          <w:tcPr>
            <w:tcW w:w="567" w:type="dxa"/>
          </w:tcPr>
          <w:p w14:paraId="1A5D105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kʲ</w:t>
            </w:r>
          </w:p>
        </w:tc>
        <w:tc>
          <w:tcPr>
            <w:tcW w:w="678" w:type="dxa"/>
            <w:gridSpan w:val="2"/>
          </w:tcPr>
          <w:p w14:paraId="7F48C95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perscript"/>
              </w:rPr>
              <w:t>w</w:t>
            </w:r>
          </w:p>
        </w:tc>
      </w:tr>
      <w:tr w:rsidR="00DF3B1B" w14:paraId="067417C2" w14:textId="77777777" w:rsidTr="00315757">
        <w:trPr>
          <w:trHeight w:val="253"/>
        </w:trPr>
        <w:tc>
          <w:tcPr>
            <w:tcW w:w="1267" w:type="dxa"/>
          </w:tcPr>
          <w:p w14:paraId="56C3639B"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Prenasalized plosives</w:t>
            </w:r>
          </w:p>
        </w:tc>
        <w:tc>
          <w:tcPr>
            <w:tcW w:w="706" w:type="dxa"/>
            <w:gridSpan w:val="2"/>
          </w:tcPr>
          <w:p w14:paraId="20D107C7"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mb</w:t>
            </w:r>
          </w:p>
        </w:tc>
        <w:tc>
          <w:tcPr>
            <w:tcW w:w="568" w:type="dxa"/>
          </w:tcPr>
          <w:p w14:paraId="0E24284D"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mbʲ</w:t>
            </w:r>
          </w:p>
        </w:tc>
        <w:tc>
          <w:tcPr>
            <w:tcW w:w="708" w:type="dxa"/>
          </w:tcPr>
          <w:p w14:paraId="1C2ABEA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mb</w:t>
            </w:r>
            <w:r>
              <w:rPr>
                <w:rFonts w:ascii="Times New Roman" w:eastAsia="Times New Roman" w:hAnsi="Times New Roman" w:cs="Times New Roman"/>
                <w:color w:val="000000"/>
                <w:sz w:val="20"/>
                <w:szCs w:val="20"/>
                <w:vertAlign w:val="superscript"/>
              </w:rPr>
              <w:t>w</w:t>
            </w:r>
          </w:p>
        </w:tc>
        <w:tc>
          <w:tcPr>
            <w:tcW w:w="709" w:type="dxa"/>
          </w:tcPr>
          <w:p w14:paraId="2EE00A3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mbʲ</w:t>
            </w:r>
            <w:r>
              <w:rPr>
                <w:rFonts w:ascii="Times New Roman" w:eastAsia="Times New Roman" w:hAnsi="Times New Roman" w:cs="Times New Roman"/>
                <w:color w:val="000000"/>
                <w:sz w:val="20"/>
                <w:szCs w:val="20"/>
                <w:vertAlign w:val="superscript"/>
              </w:rPr>
              <w:t>w</w:t>
            </w:r>
          </w:p>
        </w:tc>
        <w:tc>
          <w:tcPr>
            <w:tcW w:w="462" w:type="dxa"/>
          </w:tcPr>
          <w:p w14:paraId="63F4D71D"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nt</w:t>
            </w:r>
          </w:p>
        </w:tc>
        <w:tc>
          <w:tcPr>
            <w:tcW w:w="622" w:type="dxa"/>
          </w:tcPr>
          <w:p w14:paraId="42ED6C65"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ndʒ</w:t>
            </w:r>
          </w:p>
        </w:tc>
        <w:tc>
          <w:tcPr>
            <w:tcW w:w="707" w:type="dxa"/>
          </w:tcPr>
          <w:p w14:paraId="2964380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nmdb</w:t>
            </w:r>
          </w:p>
        </w:tc>
        <w:tc>
          <w:tcPr>
            <w:tcW w:w="709" w:type="dxa"/>
          </w:tcPr>
          <w:p w14:paraId="04C56BFD"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nmdbʲ</w:t>
            </w:r>
          </w:p>
        </w:tc>
        <w:tc>
          <w:tcPr>
            <w:tcW w:w="423" w:type="dxa"/>
          </w:tcPr>
          <w:p w14:paraId="24CC726C"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n̩d̩</w:t>
            </w:r>
          </w:p>
        </w:tc>
        <w:tc>
          <w:tcPr>
            <w:tcW w:w="569" w:type="dxa"/>
          </w:tcPr>
          <w:p w14:paraId="524E64D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n̩d̩ʲ</w:t>
            </w:r>
          </w:p>
        </w:tc>
        <w:tc>
          <w:tcPr>
            <w:tcW w:w="709" w:type="dxa"/>
          </w:tcPr>
          <w:p w14:paraId="247F4A2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n̩md̩b</w:t>
            </w:r>
          </w:p>
        </w:tc>
        <w:tc>
          <w:tcPr>
            <w:tcW w:w="719" w:type="dxa"/>
          </w:tcPr>
          <w:p w14:paraId="424C5691"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n̩md̩bʲ</w:t>
            </w:r>
          </w:p>
        </w:tc>
        <w:tc>
          <w:tcPr>
            <w:tcW w:w="709" w:type="dxa"/>
            <w:gridSpan w:val="2"/>
          </w:tcPr>
          <w:p w14:paraId="05A1CC73"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ŋɡ</w:t>
            </w:r>
          </w:p>
        </w:tc>
        <w:tc>
          <w:tcPr>
            <w:tcW w:w="567" w:type="dxa"/>
          </w:tcPr>
          <w:p w14:paraId="2B2D0E1A"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678" w:type="dxa"/>
            <w:gridSpan w:val="2"/>
          </w:tcPr>
          <w:p w14:paraId="7A82C95E"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ŋɡ</w:t>
            </w:r>
            <w:r>
              <w:rPr>
                <w:rFonts w:ascii="Times New Roman" w:eastAsia="Times New Roman" w:hAnsi="Times New Roman" w:cs="Times New Roman"/>
                <w:color w:val="000000"/>
                <w:sz w:val="20"/>
                <w:szCs w:val="20"/>
                <w:vertAlign w:val="superscript"/>
              </w:rPr>
              <w:t>w</w:t>
            </w:r>
          </w:p>
        </w:tc>
      </w:tr>
      <w:tr w:rsidR="00DF3B1B" w14:paraId="6CBA52E0" w14:textId="77777777" w:rsidTr="00315757">
        <w:trPr>
          <w:trHeight w:val="253"/>
        </w:trPr>
        <w:tc>
          <w:tcPr>
            <w:tcW w:w="1267" w:type="dxa"/>
          </w:tcPr>
          <w:p w14:paraId="2EC023A7"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Nasally-released plosives</w:t>
            </w:r>
          </w:p>
        </w:tc>
        <w:tc>
          <w:tcPr>
            <w:tcW w:w="706" w:type="dxa"/>
            <w:gridSpan w:val="2"/>
          </w:tcPr>
          <w:p w14:paraId="1C247DA9"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568" w:type="dxa"/>
          </w:tcPr>
          <w:p w14:paraId="3EF57484"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8" w:type="dxa"/>
          </w:tcPr>
          <w:p w14:paraId="6983C7AA"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9" w:type="dxa"/>
          </w:tcPr>
          <w:p w14:paraId="7F8FAB2E"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62" w:type="dxa"/>
          </w:tcPr>
          <w:p w14:paraId="45A70F87"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622" w:type="dxa"/>
          </w:tcPr>
          <w:p w14:paraId="350B85C9"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ʃ</w:t>
            </w:r>
          </w:p>
        </w:tc>
        <w:tc>
          <w:tcPr>
            <w:tcW w:w="707" w:type="dxa"/>
          </w:tcPr>
          <w:p w14:paraId="16183E66"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9" w:type="dxa"/>
          </w:tcPr>
          <w:p w14:paraId="3B1E8262"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3" w:type="dxa"/>
          </w:tcPr>
          <w:p w14:paraId="1C7CAD57"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t̩n̩</w:t>
            </w:r>
          </w:p>
        </w:tc>
        <w:tc>
          <w:tcPr>
            <w:tcW w:w="569" w:type="dxa"/>
          </w:tcPr>
          <w:p w14:paraId="76129DDF"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t̩n̩ʲ</w:t>
            </w:r>
          </w:p>
        </w:tc>
        <w:tc>
          <w:tcPr>
            <w:tcW w:w="709" w:type="dxa"/>
          </w:tcPr>
          <w:p w14:paraId="433F67DA"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t̩pn̩m</w:t>
            </w:r>
          </w:p>
        </w:tc>
        <w:tc>
          <w:tcPr>
            <w:tcW w:w="719" w:type="dxa"/>
          </w:tcPr>
          <w:p w14:paraId="727FE923"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t̩pn̩mʲ</w:t>
            </w:r>
          </w:p>
        </w:tc>
        <w:tc>
          <w:tcPr>
            <w:tcW w:w="709" w:type="dxa"/>
            <w:gridSpan w:val="2"/>
          </w:tcPr>
          <w:p w14:paraId="301FE6D7"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kŋ</w:t>
            </w:r>
          </w:p>
        </w:tc>
        <w:tc>
          <w:tcPr>
            <w:tcW w:w="567" w:type="dxa"/>
          </w:tcPr>
          <w:p w14:paraId="52E79B26"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678" w:type="dxa"/>
            <w:gridSpan w:val="2"/>
          </w:tcPr>
          <w:p w14:paraId="1A37E0DE"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kŋ</w:t>
            </w:r>
            <w:r>
              <w:rPr>
                <w:rFonts w:ascii="Times New Roman" w:eastAsia="Times New Roman" w:hAnsi="Times New Roman" w:cs="Times New Roman"/>
                <w:color w:val="000000"/>
                <w:sz w:val="20"/>
                <w:szCs w:val="20"/>
                <w:vertAlign w:val="superscript"/>
              </w:rPr>
              <w:t>w</w:t>
            </w:r>
          </w:p>
        </w:tc>
      </w:tr>
      <w:tr w:rsidR="00DF3B1B" w14:paraId="364F3177" w14:textId="77777777" w:rsidTr="00315757">
        <w:trPr>
          <w:trHeight w:val="253"/>
        </w:trPr>
        <w:tc>
          <w:tcPr>
            <w:tcW w:w="1267" w:type="dxa"/>
          </w:tcPr>
          <w:p w14:paraId="430A5E5A"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Nasals</w:t>
            </w:r>
          </w:p>
        </w:tc>
        <w:tc>
          <w:tcPr>
            <w:tcW w:w="706" w:type="dxa"/>
            <w:gridSpan w:val="2"/>
          </w:tcPr>
          <w:p w14:paraId="7FD269A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568" w:type="dxa"/>
          </w:tcPr>
          <w:p w14:paraId="462C060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mʲ</w:t>
            </w:r>
          </w:p>
        </w:tc>
        <w:tc>
          <w:tcPr>
            <w:tcW w:w="708" w:type="dxa"/>
          </w:tcPr>
          <w:p w14:paraId="21F03D25"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z w:val="20"/>
                <w:szCs w:val="20"/>
                <w:vertAlign w:val="superscript"/>
              </w:rPr>
              <w:t>w</w:t>
            </w:r>
          </w:p>
        </w:tc>
        <w:tc>
          <w:tcPr>
            <w:tcW w:w="709" w:type="dxa"/>
          </w:tcPr>
          <w:p w14:paraId="18667EEC"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mʲ</w:t>
            </w:r>
            <w:r>
              <w:rPr>
                <w:rFonts w:ascii="Times New Roman" w:eastAsia="Times New Roman" w:hAnsi="Times New Roman" w:cs="Times New Roman"/>
                <w:color w:val="000000"/>
                <w:sz w:val="20"/>
                <w:szCs w:val="20"/>
                <w:vertAlign w:val="superscript"/>
              </w:rPr>
              <w:t>w</w:t>
            </w:r>
          </w:p>
        </w:tc>
        <w:tc>
          <w:tcPr>
            <w:tcW w:w="462" w:type="dxa"/>
          </w:tcPr>
          <w:p w14:paraId="2F1FEC57"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w:t>
            </w:r>
          </w:p>
        </w:tc>
        <w:tc>
          <w:tcPr>
            <w:tcW w:w="622" w:type="dxa"/>
          </w:tcPr>
          <w:p w14:paraId="76BA9FD1"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nʲ</w:t>
            </w:r>
          </w:p>
        </w:tc>
        <w:tc>
          <w:tcPr>
            <w:tcW w:w="707" w:type="dxa"/>
          </w:tcPr>
          <w:p w14:paraId="70920970"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nm</w:t>
            </w:r>
          </w:p>
        </w:tc>
        <w:tc>
          <w:tcPr>
            <w:tcW w:w="709" w:type="dxa"/>
          </w:tcPr>
          <w:p w14:paraId="2D80F8E9"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nmʲ</w:t>
            </w:r>
          </w:p>
        </w:tc>
        <w:tc>
          <w:tcPr>
            <w:tcW w:w="423" w:type="dxa"/>
          </w:tcPr>
          <w:p w14:paraId="47D9D9C9"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w:t>
            </w:r>
          </w:p>
        </w:tc>
        <w:tc>
          <w:tcPr>
            <w:tcW w:w="569" w:type="dxa"/>
          </w:tcPr>
          <w:p w14:paraId="0B84D761" w14:textId="77777777" w:rsidR="00DF3B1B" w:rsidRDefault="009D28B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n̩ʲ</w:t>
            </w:r>
          </w:p>
        </w:tc>
        <w:tc>
          <w:tcPr>
            <w:tcW w:w="709" w:type="dxa"/>
          </w:tcPr>
          <w:p w14:paraId="0247522C"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n̩m</w:t>
            </w:r>
          </w:p>
        </w:tc>
        <w:tc>
          <w:tcPr>
            <w:tcW w:w="719" w:type="dxa"/>
          </w:tcPr>
          <w:p w14:paraId="052822BA"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n̩mʲ</w:t>
            </w:r>
          </w:p>
        </w:tc>
        <w:tc>
          <w:tcPr>
            <w:tcW w:w="709" w:type="dxa"/>
            <w:gridSpan w:val="2"/>
          </w:tcPr>
          <w:p w14:paraId="6FC8EAA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ŋ</w:t>
            </w:r>
          </w:p>
        </w:tc>
        <w:tc>
          <w:tcPr>
            <w:tcW w:w="567" w:type="dxa"/>
          </w:tcPr>
          <w:p w14:paraId="09DED22B"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678" w:type="dxa"/>
            <w:gridSpan w:val="2"/>
          </w:tcPr>
          <w:p w14:paraId="4431672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ŋ</w:t>
            </w:r>
            <w:r>
              <w:rPr>
                <w:rFonts w:ascii="Times New Roman" w:eastAsia="Times New Roman" w:hAnsi="Times New Roman" w:cs="Times New Roman"/>
                <w:color w:val="000000"/>
                <w:sz w:val="20"/>
                <w:szCs w:val="20"/>
                <w:vertAlign w:val="superscript"/>
              </w:rPr>
              <w:t>w</w:t>
            </w:r>
          </w:p>
        </w:tc>
      </w:tr>
      <w:tr w:rsidR="00DF3B1B" w14:paraId="0A4DF32F" w14:textId="77777777" w:rsidTr="00315757">
        <w:trPr>
          <w:trHeight w:val="253"/>
        </w:trPr>
        <w:tc>
          <w:tcPr>
            <w:tcW w:w="1267" w:type="dxa"/>
          </w:tcPr>
          <w:p w14:paraId="1729641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Rhotics</w:t>
            </w:r>
          </w:p>
        </w:tc>
        <w:tc>
          <w:tcPr>
            <w:tcW w:w="706" w:type="dxa"/>
            <w:gridSpan w:val="2"/>
          </w:tcPr>
          <w:p w14:paraId="29F1B999"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568" w:type="dxa"/>
          </w:tcPr>
          <w:p w14:paraId="3969E3FF"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8" w:type="dxa"/>
          </w:tcPr>
          <w:p w14:paraId="2E5C7711"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9" w:type="dxa"/>
          </w:tcPr>
          <w:p w14:paraId="2C50A151"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62" w:type="dxa"/>
          </w:tcPr>
          <w:p w14:paraId="2C49679C"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u w:val="single"/>
              </w:rPr>
            </w:pPr>
            <w:r>
              <w:rPr>
                <w:rFonts w:ascii="Times New Roman" w:eastAsia="Times New Roman" w:hAnsi="Times New Roman" w:cs="Times New Roman"/>
                <w:b/>
                <w:color w:val="000000"/>
                <w:sz w:val="20"/>
                <w:szCs w:val="20"/>
                <w:u w:val="single"/>
              </w:rPr>
              <w:t>r</w:t>
            </w:r>
          </w:p>
        </w:tc>
        <w:tc>
          <w:tcPr>
            <w:tcW w:w="622" w:type="dxa"/>
          </w:tcPr>
          <w:p w14:paraId="17189494"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7" w:type="dxa"/>
          </w:tcPr>
          <w:p w14:paraId="2508C17E"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9" w:type="dxa"/>
          </w:tcPr>
          <w:p w14:paraId="5BF3BC70"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3" w:type="dxa"/>
          </w:tcPr>
          <w:p w14:paraId="30910156"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569" w:type="dxa"/>
          </w:tcPr>
          <w:p w14:paraId="45ED0241" w14:textId="77777777" w:rsidR="00DF3B1B" w:rsidRDefault="00DF3B1B">
            <w:pPr>
              <w:pBdr>
                <w:top w:val="nil"/>
                <w:left w:val="nil"/>
                <w:bottom w:val="nil"/>
                <w:right w:val="nil"/>
                <w:between w:val="nil"/>
              </w:pBdr>
              <w:rPr>
                <w:rFonts w:ascii="Times New Roman" w:eastAsia="Times New Roman" w:hAnsi="Times New Roman" w:cs="Times New Roman"/>
                <w:color w:val="000000"/>
                <w:sz w:val="20"/>
                <w:szCs w:val="20"/>
              </w:rPr>
            </w:pPr>
          </w:p>
        </w:tc>
        <w:tc>
          <w:tcPr>
            <w:tcW w:w="709" w:type="dxa"/>
          </w:tcPr>
          <w:p w14:paraId="307C526D"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19" w:type="dxa"/>
          </w:tcPr>
          <w:p w14:paraId="2C72FF22"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9" w:type="dxa"/>
            <w:gridSpan w:val="2"/>
          </w:tcPr>
          <w:p w14:paraId="52B28588"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567" w:type="dxa"/>
          </w:tcPr>
          <w:p w14:paraId="25B98581"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678" w:type="dxa"/>
            <w:gridSpan w:val="2"/>
          </w:tcPr>
          <w:p w14:paraId="59436A32"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r>
      <w:tr w:rsidR="00DF3B1B" w14:paraId="18827435" w14:textId="77777777" w:rsidTr="00315757">
        <w:trPr>
          <w:trHeight w:val="253"/>
        </w:trPr>
        <w:tc>
          <w:tcPr>
            <w:tcW w:w="1267" w:type="dxa"/>
          </w:tcPr>
          <w:p w14:paraId="6B76FE94"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Continuants</w:t>
            </w:r>
          </w:p>
        </w:tc>
        <w:tc>
          <w:tcPr>
            <w:tcW w:w="706" w:type="dxa"/>
            <w:gridSpan w:val="2"/>
          </w:tcPr>
          <w:p w14:paraId="4F116FEC"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w~β</w:t>
            </w:r>
          </w:p>
        </w:tc>
        <w:tc>
          <w:tcPr>
            <w:tcW w:w="568" w:type="dxa"/>
          </w:tcPr>
          <w:p w14:paraId="6AFF89D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βʲ</w:t>
            </w:r>
          </w:p>
        </w:tc>
        <w:tc>
          <w:tcPr>
            <w:tcW w:w="708" w:type="dxa"/>
          </w:tcPr>
          <w:p w14:paraId="68573C5E"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9" w:type="dxa"/>
          </w:tcPr>
          <w:p w14:paraId="75B3BE62"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62" w:type="dxa"/>
          </w:tcPr>
          <w:p w14:paraId="0B9BA672"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622" w:type="dxa"/>
          </w:tcPr>
          <w:p w14:paraId="6D4D2C2B"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7" w:type="dxa"/>
          </w:tcPr>
          <w:p w14:paraId="44A455C5"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9" w:type="dxa"/>
          </w:tcPr>
          <w:p w14:paraId="6F7B52FC"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3" w:type="dxa"/>
          </w:tcPr>
          <w:p w14:paraId="692B8761"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 l</w:t>
            </w:r>
          </w:p>
        </w:tc>
        <w:tc>
          <w:tcPr>
            <w:tcW w:w="569" w:type="dxa"/>
          </w:tcPr>
          <w:p w14:paraId="45F57B90"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lʲ</w:t>
            </w:r>
          </w:p>
        </w:tc>
        <w:tc>
          <w:tcPr>
            <w:tcW w:w="709" w:type="dxa"/>
          </w:tcPr>
          <w:p w14:paraId="75922FA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lβʲ</w:t>
            </w:r>
          </w:p>
        </w:tc>
        <w:tc>
          <w:tcPr>
            <w:tcW w:w="719" w:type="dxa"/>
          </w:tcPr>
          <w:p w14:paraId="043B32E6"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09" w:type="dxa"/>
            <w:gridSpan w:val="2"/>
          </w:tcPr>
          <w:p w14:paraId="6E1C6690"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567" w:type="dxa"/>
          </w:tcPr>
          <w:p w14:paraId="52978751"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678" w:type="dxa"/>
            <w:gridSpan w:val="2"/>
          </w:tcPr>
          <w:p w14:paraId="1A2F0293"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r>
      <w:tr w:rsidR="00DF3B1B" w14:paraId="1CF1B585" w14:textId="77777777" w:rsidTr="00315757">
        <w:trPr>
          <w:gridAfter w:val="11"/>
          <w:wAfter w:w="5790" w:type="dxa"/>
          <w:trHeight w:val="253"/>
        </w:trPr>
        <w:tc>
          <w:tcPr>
            <w:tcW w:w="5042" w:type="dxa"/>
            <w:gridSpan w:val="8"/>
            <w:tcBorders>
              <w:left w:val="nil"/>
              <w:bottom w:val="single" w:sz="4" w:space="0" w:color="000000"/>
              <w:right w:val="nil"/>
            </w:tcBorders>
          </w:tcPr>
          <w:p w14:paraId="5FB0CE93" w14:textId="77777777" w:rsidR="00DF3B1B" w:rsidRDefault="00DF3B1B">
            <w:pPr>
              <w:rPr>
                <w:rFonts w:ascii="Times New Roman" w:eastAsia="Times New Roman" w:hAnsi="Times New Roman" w:cs="Times New Roman"/>
                <w:color w:val="000000"/>
                <w:sz w:val="20"/>
                <w:szCs w:val="20"/>
              </w:rPr>
            </w:pPr>
          </w:p>
        </w:tc>
      </w:tr>
      <w:tr w:rsidR="00DF3B1B" w14:paraId="40B74092" w14:textId="77777777" w:rsidTr="00315757">
        <w:trPr>
          <w:gridAfter w:val="11"/>
          <w:wAfter w:w="5790" w:type="dxa"/>
          <w:trHeight w:val="253"/>
        </w:trPr>
        <w:tc>
          <w:tcPr>
            <w:tcW w:w="1267" w:type="dxa"/>
            <w:tcBorders>
              <w:top w:val="nil"/>
              <w:left w:val="nil"/>
              <w:bottom w:val="nil"/>
            </w:tcBorders>
          </w:tcPr>
          <w:p w14:paraId="7FCD7A2B"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691" w:type="dxa"/>
            <w:gridSpan w:val="5"/>
            <w:tcBorders>
              <w:bottom w:val="single" w:sz="4" w:space="0" w:color="000000"/>
            </w:tcBorders>
          </w:tcPr>
          <w:p w14:paraId="08D4AF1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Velar+SBC</w:t>
            </w:r>
          </w:p>
        </w:tc>
        <w:tc>
          <w:tcPr>
            <w:tcW w:w="1084" w:type="dxa"/>
            <w:gridSpan w:val="2"/>
          </w:tcPr>
          <w:p w14:paraId="624D0B4C" w14:textId="77777777" w:rsidR="00DF3B1B" w:rsidRDefault="009D28B5">
            <w:pPr>
              <w:jc w:val="center"/>
              <w:rPr>
                <w:color w:val="000000"/>
                <w:sz w:val="20"/>
                <w:szCs w:val="20"/>
              </w:rPr>
            </w:pPr>
            <w:r>
              <w:rPr>
                <w:rFonts w:ascii="Times New Roman" w:eastAsia="Times New Roman" w:hAnsi="Times New Roman" w:cs="Times New Roman"/>
                <w:color w:val="000000"/>
                <w:sz w:val="20"/>
                <w:szCs w:val="20"/>
              </w:rPr>
              <w:t>Glottal</w:t>
            </w:r>
          </w:p>
        </w:tc>
      </w:tr>
      <w:tr w:rsidR="00DF3B1B" w14:paraId="2E889F32" w14:textId="77777777" w:rsidTr="00315757">
        <w:trPr>
          <w:gridAfter w:val="11"/>
          <w:wAfter w:w="5790" w:type="dxa"/>
          <w:trHeight w:val="253"/>
        </w:trPr>
        <w:tc>
          <w:tcPr>
            <w:tcW w:w="1267" w:type="dxa"/>
            <w:tcBorders>
              <w:top w:val="nil"/>
              <w:left w:val="nil"/>
              <w:bottom w:val="nil"/>
            </w:tcBorders>
          </w:tcPr>
          <w:p w14:paraId="5134F256"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274" w:type="dxa"/>
            <w:gridSpan w:val="3"/>
            <w:tcBorders>
              <w:top w:val="nil"/>
              <w:left w:val="nil"/>
              <w:bottom w:val="nil"/>
            </w:tcBorders>
          </w:tcPr>
          <w:p w14:paraId="7741AA26"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417" w:type="dxa"/>
            <w:gridSpan w:val="2"/>
          </w:tcPr>
          <w:p w14:paraId="2D297D00" w14:textId="77777777" w:rsidR="00DF3B1B" w:rsidRDefault="009D28B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Pal.</w:t>
            </w:r>
          </w:p>
        </w:tc>
        <w:tc>
          <w:tcPr>
            <w:tcW w:w="1084" w:type="dxa"/>
            <w:gridSpan w:val="2"/>
          </w:tcPr>
          <w:p w14:paraId="2BAD32F5" w14:textId="77777777" w:rsidR="00DF3B1B" w:rsidRDefault="00DF3B1B">
            <w:pPr>
              <w:jc w:val="center"/>
              <w:rPr>
                <w:color w:val="000000"/>
                <w:sz w:val="20"/>
                <w:szCs w:val="20"/>
              </w:rPr>
            </w:pPr>
          </w:p>
        </w:tc>
      </w:tr>
      <w:tr w:rsidR="00DF3B1B" w14:paraId="5693FE71" w14:textId="77777777" w:rsidTr="00315757">
        <w:trPr>
          <w:gridAfter w:val="11"/>
          <w:wAfter w:w="5790" w:type="dxa"/>
          <w:trHeight w:val="253"/>
        </w:trPr>
        <w:tc>
          <w:tcPr>
            <w:tcW w:w="1267" w:type="dxa"/>
            <w:tcBorders>
              <w:top w:val="nil"/>
              <w:left w:val="nil"/>
              <w:bottom w:val="nil"/>
            </w:tcBorders>
          </w:tcPr>
          <w:p w14:paraId="4A5011DD"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274" w:type="dxa"/>
            <w:gridSpan w:val="3"/>
            <w:tcBorders>
              <w:bottom w:val="single" w:sz="4" w:space="0" w:color="000000"/>
            </w:tcBorders>
          </w:tcPr>
          <w:p w14:paraId="7CCA16CF"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kp</w:t>
            </w:r>
          </w:p>
        </w:tc>
        <w:tc>
          <w:tcPr>
            <w:tcW w:w="1417" w:type="dxa"/>
            <w:gridSpan w:val="2"/>
          </w:tcPr>
          <w:p w14:paraId="6FDA06FF" w14:textId="77777777" w:rsidR="00DF3B1B" w:rsidRDefault="009D28B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kpʲ</w:t>
            </w:r>
          </w:p>
        </w:tc>
        <w:tc>
          <w:tcPr>
            <w:tcW w:w="1084" w:type="dxa"/>
            <w:gridSpan w:val="2"/>
          </w:tcPr>
          <w:p w14:paraId="1A4B51F6" w14:textId="77777777" w:rsidR="00DF3B1B" w:rsidRDefault="009D28B5">
            <w:pPr>
              <w:jc w:val="center"/>
              <w:rPr>
                <w:color w:val="000000"/>
                <w:sz w:val="20"/>
                <w:szCs w:val="20"/>
                <w:u w:val="single"/>
              </w:rPr>
            </w:pPr>
            <w:r>
              <w:rPr>
                <w:rFonts w:ascii="Times New Roman" w:eastAsia="Times New Roman" w:hAnsi="Times New Roman" w:cs="Times New Roman"/>
                <w:b/>
                <w:color w:val="000000"/>
                <w:sz w:val="20"/>
                <w:szCs w:val="20"/>
                <w:u w:val="single"/>
              </w:rPr>
              <w:t>ʔ</w:t>
            </w:r>
          </w:p>
        </w:tc>
      </w:tr>
      <w:tr w:rsidR="00DF3B1B" w14:paraId="56CAAD39" w14:textId="77777777" w:rsidTr="00315757">
        <w:trPr>
          <w:gridAfter w:val="11"/>
          <w:wAfter w:w="5790" w:type="dxa"/>
          <w:trHeight w:val="253"/>
        </w:trPr>
        <w:tc>
          <w:tcPr>
            <w:tcW w:w="1267" w:type="dxa"/>
            <w:tcBorders>
              <w:top w:val="nil"/>
              <w:left w:val="nil"/>
              <w:bottom w:val="nil"/>
            </w:tcBorders>
          </w:tcPr>
          <w:p w14:paraId="0695181C"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274" w:type="dxa"/>
            <w:gridSpan w:val="3"/>
            <w:tcBorders>
              <w:bottom w:val="single" w:sz="4" w:space="0" w:color="000000"/>
            </w:tcBorders>
          </w:tcPr>
          <w:p w14:paraId="20CAA29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ŋmɡb</w:t>
            </w:r>
          </w:p>
        </w:tc>
        <w:tc>
          <w:tcPr>
            <w:tcW w:w="1417" w:type="dxa"/>
            <w:gridSpan w:val="2"/>
          </w:tcPr>
          <w:p w14:paraId="18CC7272" w14:textId="77777777" w:rsidR="00DF3B1B" w:rsidRDefault="00DF3B1B">
            <w:pPr>
              <w:jc w:val="center"/>
              <w:rPr>
                <w:rFonts w:ascii="Times New Roman" w:eastAsia="Times New Roman" w:hAnsi="Times New Roman" w:cs="Times New Roman"/>
                <w:color w:val="000000"/>
                <w:sz w:val="20"/>
                <w:szCs w:val="20"/>
              </w:rPr>
            </w:pPr>
          </w:p>
        </w:tc>
        <w:tc>
          <w:tcPr>
            <w:tcW w:w="1084" w:type="dxa"/>
            <w:gridSpan w:val="2"/>
          </w:tcPr>
          <w:p w14:paraId="764F2EFE" w14:textId="77777777" w:rsidR="00DF3B1B" w:rsidRDefault="00DF3B1B">
            <w:pPr>
              <w:jc w:val="center"/>
              <w:rPr>
                <w:rFonts w:ascii="Times New Roman" w:eastAsia="Times New Roman" w:hAnsi="Times New Roman" w:cs="Times New Roman"/>
                <w:b/>
                <w:color w:val="000000"/>
                <w:sz w:val="20"/>
                <w:szCs w:val="20"/>
              </w:rPr>
            </w:pPr>
          </w:p>
        </w:tc>
      </w:tr>
      <w:tr w:rsidR="00DF3B1B" w14:paraId="4069C717" w14:textId="77777777" w:rsidTr="00315757">
        <w:trPr>
          <w:gridAfter w:val="11"/>
          <w:wAfter w:w="5790" w:type="dxa"/>
          <w:trHeight w:val="253"/>
        </w:trPr>
        <w:tc>
          <w:tcPr>
            <w:tcW w:w="1267" w:type="dxa"/>
            <w:tcBorders>
              <w:top w:val="nil"/>
              <w:left w:val="nil"/>
              <w:bottom w:val="nil"/>
            </w:tcBorders>
          </w:tcPr>
          <w:p w14:paraId="386453BA"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274" w:type="dxa"/>
            <w:gridSpan w:val="3"/>
            <w:tcBorders>
              <w:bottom w:val="single" w:sz="4" w:space="0" w:color="000000"/>
            </w:tcBorders>
          </w:tcPr>
          <w:p w14:paraId="7BECCF3F"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kpŋm</w:t>
            </w:r>
          </w:p>
        </w:tc>
        <w:tc>
          <w:tcPr>
            <w:tcW w:w="1417" w:type="dxa"/>
            <w:gridSpan w:val="2"/>
          </w:tcPr>
          <w:p w14:paraId="46D7AB6F" w14:textId="77777777" w:rsidR="00DF3B1B" w:rsidRDefault="00DF3B1B">
            <w:pPr>
              <w:jc w:val="center"/>
              <w:rPr>
                <w:rFonts w:ascii="Times New Roman" w:eastAsia="Times New Roman" w:hAnsi="Times New Roman" w:cs="Times New Roman"/>
                <w:color w:val="000000"/>
                <w:sz w:val="20"/>
                <w:szCs w:val="20"/>
              </w:rPr>
            </w:pPr>
          </w:p>
        </w:tc>
        <w:tc>
          <w:tcPr>
            <w:tcW w:w="1084" w:type="dxa"/>
            <w:gridSpan w:val="2"/>
          </w:tcPr>
          <w:p w14:paraId="5AD88B6D" w14:textId="77777777" w:rsidR="00DF3B1B" w:rsidRDefault="00DF3B1B">
            <w:pPr>
              <w:jc w:val="center"/>
              <w:rPr>
                <w:rFonts w:ascii="Times New Roman" w:eastAsia="Times New Roman" w:hAnsi="Times New Roman" w:cs="Times New Roman"/>
                <w:b/>
                <w:color w:val="000000"/>
                <w:sz w:val="20"/>
                <w:szCs w:val="20"/>
              </w:rPr>
            </w:pPr>
          </w:p>
        </w:tc>
      </w:tr>
      <w:tr w:rsidR="00DF3B1B" w14:paraId="26DB8EDC" w14:textId="77777777" w:rsidTr="00315757">
        <w:trPr>
          <w:gridAfter w:val="11"/>
          <w:wAfter w:w="5790" w:type="dxa"/>
          <w:trHeight w:val="253"/>
        </w:trPr>
        <w:tc>
          <w:tcPr>
            <w:tcW w:w="1267" w:type="dxa"/>
            <w:tcBorders>
              <w:top w:val="nil"/>
              <w:left w:val="nil"/>
              <w:bottom w:val="nil"/>
            </w:tcBorders>
          </w:tcPr>
          <w:p w14:paraId="350785D0"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274" w:type="dxa"/>
            <w:gridSpan w:val="3"/>
            <w:tcBorders>
              <w:bottom w:val="single" w:sz="4" w:space="0" w:color="000000"/>
            </w:tcBorders>
          </w:tcPr>
          <w:p w14:paraId="7CA548D6"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417" w:type="dxa"/>
            <w:gridSpan w:val="2"/>
          </w:tcPr>
          <w:p w14:paraId="6BE8367F" w14:textId="77777777" w:rsidR="00DF3B1B" w:rsidRDefault="00DF3B1B">
            <w:pPr>
              <w:jc w:val="center"/>
              <w:rPr>
                <w:rFonts w:ascii="Times New Roman" w:eastAsia="Times New Roman" w:hAnsi="Times New Roman" w:cs="Times New Roman"/>
                <w:color w:val="000000"/>
                <w:sz w:val="20"/>
                <w:szCs w:val="20"/>
              </w:rPr>
            </w:pPr>
          </w:p>
        </w:tc>
        <w:tc>
          <w:tcPr>
            <w:tcW w:w="1084" w:type="dxa"/>
            <w:gridSpan w:val="2"/>
          </w:tcPr>
          <w:p w14:paraId="467F909C" w14:textId="77777777" w:rsidR="00DF3B1B" w:rsidRDefault="009D28B5">
            <w:pPr>
              <w:jc w:val="center"/>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h</w:t>
            </w:r>
          </w:p>
        </w:tc>
      </w:tr>
      <w:tr w:rsidR="00DF3B1B" w14:paraId="5F888CDB" w14:textId="77777777" w:rsidTr="00315757">
        <w:trPr>
          <w:gridAfter w:val="11"/>
          <w:wAfter w:w="5790" w:type="dxa"/>
          <w:trHeight w:val="253"/>
        </w:trPr>
        <w:tc>
          <w:tcPr>
            <w:tcW w:w="1267" w:type="dxa"/>
            <w:tcBorders>
              <w:top w:val="nil"/>
              <w:left w:val="nil"/>
              <w:bottom w:val="nil"/>
            </w:tcBorders>
          </w:tcPr>
          <w:p w14:paraId="50044DC3"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274" w:type="dxa"/>
            <w:gridSpan w:val="3"/>
            <w:tcBorders>
              <w:bottom w:val="single" w:sz="4" w:space="0" w:color="000000"/>
            </w:tcBorders>
          </w:tcPr>
          <w:p w14:paraId="50280263"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ŋm</w:t>
            </w:r>
          </w:p>
        </w:tc>
        <w:tc>
          <w:tcPr>
            <w:tcW w:w="1417" w:type="dxa"/>
            <w:gridSpan w:val="2"/>
          </w:tcPr>
          <w:p w14:paraId="29F073EC" w14:textId="77777777" w:rsidR="00DF3B1B" w:rsidRDefault="00DF3B1B">
            <w:pPr>
              <w:jc w:val="center"/>
              <w:rPr>
                <w:rFonts w:ascii="Times New Roman" w:eastAsia="Times New Roman" w:hAnsi="Times New Roman" w:cs="Times New Roman"/>
                <w:color w:val="000000"/>
                <w:sz w:val="20"/>
                <w:szCs w:val="20"/>
              </w:rPr>
            </w:pPr>
          </w:p>
        </w:tc>
        <w:tc>
          <w:tcPr>
            <w:tcW w:w="1084" w:type="dxa"/>
            <w:gridSpan w:val="2"/>
          </w:tcPr>
          <w:p w14:paraId="089BE40D" w14:textId="77777777" w:rsidR="00DF3B1B" w:rsidRDefault="00DF3B1B">
            <w:pPr>
              <w:jc w:val="center"/>
              <w:rPr>
                <w:rFonts w:ascii="Times New Roman" w:eastAsia="Times New Roman" w:hAnsi="Times New Roman" w:cs="Times New Roman"/>
                <w:b/>
                <w:color w:val="000000"/>
                <w:sz w:val="20"/>
                <w:szCs w:val="20"/>
              </w:rPr>
            </w:pPr>
          </w:p>
        </w:tc>
      </w:tr>
      <w:tr w:rsidR="00DF3B1B" w14:paraId="3B1E4DB0" w14:textId="77777777" w:rsidTr="00315757">
        <w:trPr>
          <w:gridAfter w:val="11"/>
          <w:wAfter w:w="5790" w:type="dxa"/>
          <w:trHeight w:val="253"/>
        </w:trPr>
        <w:tc>
          <w:tcPr>
            <w:tcW w:w="1267" w:type="dxa"/>
            <w:tcBorders>
              <w:top w:val="nil"/>
              <w:left w:val="nil"/>
              <w:bottom w:val="nil"/>
            </w:tcBorders>
          </w:tcPr>
          <w:p w14:paraId="14908800" w14:textId="77777777" w:rsidR="00DF3B1B" w:rsidRDefault="00DF3B1B">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637" w:type="dxa"/>
            <w:tcBorders>
              <w:bottom w:val="single" w:sz="4" w:space="0" w:color="000000"/>
            </w:tcBorders>
          </w:tcPr>
          <w:p w14:paraId="07BE24B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ɣ</w:t>
            </w:r>
          </w:p>
        </w:tc>
        <w:tc>
          <w:tcPr>
            <w:tcW w:w="637" w:type="dxa"/>
            <w:gridSpan w:val="2"/>
            <w:tcBorders>
              <w:bottom w:val="single" w:sz="4" w:space="0" w:color="000000"/>
            </w:tcBorders>
          </w:tcPr>
          <w:p w14:paraId="2492791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0"/>
                <w:szCs w:val="20"/>
                <w:u w:val="single"/>
              </w:rPr>
            </w:pPr>
            <w:r>
              <w:rPr>
                <w:rFonts w:ascii="Times New Roman" w:eastAsia="Times New Roman" w:hAnsi="Times New Roman" w:cs="Times New Roman"/>
                <w:b/>
                <w:color w:val="000000"/>
                <w:sz w:val="20"/>
                <w:szCs w:val="20"/>
                <w:u w:val="single"/>
              </w:rPr>
              <w:t>x</w:t>
            </w:r>
          </w:p>
        </w:tc>
        <w:tc>
          <w:tcPr>
            <w:tcW w:w="1417" w:type="dxa"/>
            <w:gridSpan w:val="2"/>
            <w:tcBorders>
              <w:bottom w:val="single" w:sz="4" w:space="0" w:color="000000"/>
            </w:tcBorders>
          </w:tcPr>
          <w:p w14:paraId="223C1237" w14:textId="77777777" w:rsidR="00DF3B1B" w:rsidRDefault="00DF3B1B">
            <w:pPr>
              <w:jc w:val="center"/>
              <w:rPr>
                <w:rFonts w:ascii="Times New Roman" w:eastAsia="Times New Roman" w:hAnsi="Times New Roman" w:cs="Times New Roman"/>
                <w:color w:val="000000"/>
                <w:sz w:val="20"/>
                <w:szCs w:val="20"/>
              </w:rPr>
            </w:pPr>
          </w:p>
        </w:tc>
        <w:tc>
          <w:tcPr>
            <w:tcW w:w="1084" w:type="dxa"/>
            <w:gridSpan w:val="2"/>
            <w:tcBorders>
              <w:bottom w:val="single" w:sz="4" w:space="0" w:color="000000"/>
            </w:tcBorders>
          </w:tcPr>
          <w:p w14:paraId="75939DEC" w14:textId="77777777" w:rsidR="00DF3B1B" w:rsidRDefault="00DF3B1B">
            <w:pPr>
              <w:jc w:val="center"/>
              <w:rPr>
                <w:rFonts w:ascii="Times New Roman" w:eastAsia="Times New Roman" w:hAnsi="Times New Roman" w:cs="Times New Roman"/>
                <w:b/>
                <w:color w:val="000000"/>
                <w:sz w:val="20"/>
                <w:szCs w:val="20"/>
              </w:rPr>
            </w:pPr>
          </w:p>
        </w:tc>
      </w:tr>
    </w:tbl>
    <w:p w14:paraId="14972298" w14:textId="77777777" w:rsidR="00DF3B1B" w:rsidRDefault="00DF3B1B">
      <w:pPr>
        <w:spacing w:after="0" w:line="240" w:lineRule="auto"/>
        <w:rPr>
          <w:rFonts w:ascii="Times New Roman" w:eastAsia="Times New Roman" w:hAnsi="Times New Roman" w:cs="Times New Roman"/>
          <w:color w:val="000000"/>
          <w:sz w:val="24"/>
          <w:szCs w:val="24"/>
        </w:rPr>
      </w:pPr>
    </w:p>
    <w:tbl>
      <w:tblPr>
        <w:tblStyle w:val="af8"/>
        <w:tblW w:w="7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7"/>
        <w:gridCol w:w="935"/>
        <w:gridCol w:w="935"/>
        <w:gridCol w:w="935"/>
        <w:gridCol w:w="935"/>
        <w:gridCol w:w="935"/>
        <w:gridCol w:w="935"/>
      </w:tblGrid>
      <w:tr w:rsidR="00DF3B1B" w14:paraId="5B17FDBC" w14:textId="77777777">
        <w:tc>
          <w:tcPr>
            <w:tcW w:w="7117" w:type="dxa"/>
            <w:gridSpan w:val="7"/>
            <w:tcBorders>
              <w:top w:val="nil"/>
              <w:left w:val="nil"/>
              <w:right w:val="nil"/>
            </w:tcBorders>
          </w:tcPr>
          <w:p w14:paraId="0516E9E7"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Table 6.</w:t>
            </w:r>
            <w:r>
              <w:rPr>
                <w:rFonts w:ascii="Times New Roman" w:eastAsia="Times New Roman" w:hAnsi="Times New Roman" w:cs="Times New Roman"/>
                <w:color w:val="000000"/>
                <w:sz w:val="24"/>
                <w:szCs w:val="24"/>
              </w:rPr>
              <w:t xml:space="preserve"> Yélî Dnye vowels.</w:t>
            </w:r>
          </w:p>
        </w:tc>
      </w:tr>
      <w:tr w:rsidR="00DF3B1B" w14:paraId="2048D958" w14:textId="77777777">
        <w:tc>
          <w:tcPr>
            <w:tcW w:w="1507" w:type="dxa"/>
            <w:vMerge w:val="restart"/>
          </w:tcPr>
          <w:p w14:paraId="426E05B1" w14:textId="77777777" w:rsidR="00DF3B1B" w:rsidRDefault="00DF3B1B">
            <w:pPr>
              <w:rPr>
                <w:rFonts w:ascii="Times New Roman" w:eastAsia="Times New Roman" w:hAnsi="Times New Roman" w:cs="Times New Roman"/>
                <w:color w:val="000000"/>
                <w:sz w:val="24"/>
                <w:szCs w:val="24"/>
              </w:rPr>
            </w:pPr>
          </w:p>
        </w:tc>
        <w:tc>
          <w:tcPr>
            <w:tcW w:w="1870" w:type="dxa"/>
            <w:gridSpan w:val="2"/>
          </w:tcPr>
          <w:p w14:paraId="11DD1C76"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w:t>
            </w:r>
          </w:p>
        </w:tc>
        <w:tc>
          <w:tcPr>
            <w:tcW w:w="1870" w:type="dxa"/>
            <w:gridSpan w:val="2"/>
          </w:tcPr>
          <w:p w14:paraId="6A99A771"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w:t>
            </w:r>
          </w:p>
        </w:tc>
        <w:tc>
          <w:tcPr>
            <w:tcW w:w="1870" w:type="dxa"/>
            <w:gridSpan w:val="2"/>
          </w:tcPr>
          <w:p w14:paraId="23B98C5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w:t>
            </w:r>
          </w:p>
        </w:tc>
      </w:tr>
      <w:tr w:rsidR="00DF3B1B" w14:paraId="7E76F7BF" w14:textId="77777777">
        <w:tc>
          <w:tcPr>
            <w:tcW w:w="1507" w:type="dxa"/>
            <w:vMerge/>
          </w:tcPr>
          <w:p w14:paraId="25C6B73F" w14:textId="77777777" w:rsidR="00DF3B1B" w:rsidRDefault="00DF3B1B">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35" w:type="dxa"/>
          </w:tcPr>
          <w:p w14:paraId="5370C127"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w:t>
            </w:r>
          </w:p>
        </w:tc>
        <w:tc>
          <w:tcPr>
            <w:tcW w:w="935" w:type="dxa"/>
          </w:tcPr>
          <w:p w14:paraId="27AEEA2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Nasal</w:t>
            </w:r>
          </w:p>
        </w:tc>
        <w:tc>
          <w:tcPr>
            <w:tcW w:w="935" w:type="dxa"/>
          </w:tcPr>
          <w:p w14:paraId="7C58E294"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w:t>
            </w:r>
          </w:p>
        </w:tc>
        <w:tc>
          <w:tcPr>
            <w:tcW w:w="935" w:type="dxa"/>
          </w:tcPr>
          <w:p w14:paraId="78F94BDC"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Nasal</w:t>
            </w:r>
          </w:p>
        </w:tc>
        <w:tc>
          <w:tcPr>
            <w:tcW w:w="935" w:type="dxa"/>
          </w:tcPr>
          <w:p w14:paraId="0EE0401E"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w:t>
            </w:r>
          </w:p>
        </w:tc>
        <w:tc>
          <w:tcPr>
            <w:tcW w:w="935" w:type="dxa"/>
          </w:tcPr>
          <w:p w14:paraId="4C0888DA"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Nasal</w:t>
            </w:r>
          </w:p>
        </w:tc>
      </w:tr>
      <w:tr w:rsidR="00DF3B1B" w14:paraId="64EF8C54" w14:textId="77777777">
        <w:tc>
          <w:tcPr>
            <w:tcW w:w="1507" w:type="dxa"/>
          </w:tcPr>
          <w:p w14:paraId="350B5173"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w:t>
            </w:r>
          </w:p>
        </w:tc>
        <w:tc>
          <w:tcPr>
            <w:tcW w:w="935" w:type="dxa"/>
          </w:tcPr>
          <w:p w14:paraId="0E40746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935" w:type="dxa"/>
          </w:tcPr>
          <w:p w14:paraId="59BD91A4"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935" w:type="dxa"/>
          </w:tcPr>
          <w:p w14:paraId="588929B4"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ɨ</w:t>
            </w:r>
          </w:p>
        </w:tc>
        <w:tc>
          <w:tcPr>
            <w:tcW w:w="935" w:type="dxa"/>
          </w:tcPr>
          <w:p w14:paraId="2111B22A" w14:textId="77777777" w:rsidR="00DF3B1B" w:rsidRDefault="00DF3B1B">
            <w:pPr>
              <w:rPr>
                <w:rFonts w:ascii="Times New Roman" w:eastAsia="Times New Roman" w:hAnsi="Times New Roman" w:cs="Times New Roman"/>
                <w:color w:val="000000"/>
                <w:sz w:val="24"/>
                <w:szCs w:val="24"/>
              </w:rPr>
            </w:pPr>
          </w:p>
        </w:tc>
        <w:tc>
          <w:tcPr>
            <w:tcW w:w="935" w:type="dxa"/>
          </w:tcPr>
          <w:p w14:paraId="3EECAB95"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p>
        </w:tc>
        <w:tc>
          <w:tcPr>
            <w:tcW w:w="935" w:type="dxa"/>
          </w:tcPr>
          <w:p w14:paraId="187F410F"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p>
        </w:tc>
      </w:tr>
      <w:tr w:rsidR="00DF3B1B" w14:paraId="351E2A2E" w14:textId="77777777">
        <w:tc>
          <w:tcPr>
            <w:tcW w:w="1507" w:type="dxa"/>
          </w:tcPr>
          <w:p w14:paraId="54E74EFA"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Near-close</w:t>
            </w:r>
          </w:p>
        </w:tc>
        <w:tc>
          <w:tcPr>
            <w:tcW w:w="935" w:type="dxa"/>
          </w:tcPr>
          <w:p w14:paraId="48CDAC34"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c>
          <w:tcPr>
            <w:tcW w:w="935" w:type="dxa"/>
          </w:tcPr>
          <w:p w14:paraId="15542980" w14:textId="77777777" w:rsidR="00DF3B1B" w:rsidRDefault="00DF3B1B">
            <w:pPr>
              <w:rPr>
                <w:rFonts w:ascii="Times New Roman" w:eastAsia="Times New Roman" w:hAnsi="Times New Roman" w:cs="Times New Roman"/>
                <w:color w:val="000000"/>
                <w:sz w:val="24"/>
                <w:szCs w:val="24"/>
              </w:rPr>
            </w:pPr>
          </w:p>
        </w:tc>
        <w:tc>
          <w:tcPr>
            <w:tcW w:w="935" w:type="dxa"/>
            <w:vMerge w:val="restart"/>
          </w:tcPr>
          <w:p w14:paraId="58C8C879"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ə</w:t>
            </w:r>
          </w:p>
        </w:tc>
        <w:tc>
          <w:tcPr>
            <w:tcW w:w="935" w:type="dxa"/>
            <w:vMerge w:val="restart"/>
          </w:tcPr>
          <w:p w14:paraId="29BFB3E8"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ə̃</w:t>
            </w:r>
          </w:p>
        </w:tc>
        <w:tc>
          <w:tcPr>
            <w:tcW w:w="935" w:type="dxa"/>
          </w:tcPr>
          <w:p w14:paraId="3A659EFA" w14:textId="77777777" w:rsidR="00DF3B1B" w:rsidRDefault="00DF3B1B">
            <w:pPr>
              <w:rPr>
                <w:rFonts w:ascii="Times New Roman" w:eastAsia="Times New Roman" w:hAnsi="Times New Roman" w:cs="Times New Roman"/>
                <w:color w:val="000000"/>
                <w:sz w:val="24"/>
                <w:szCs w:val="24"/>
              </w:rPr>
            </w:pPr>
          </w:p>
        </w:tc>
        <w:tc>
          <w:tcPr>
            <w:tcW w:w="935" w:type="dxa"/>
          </w:tcPr>
          <w:p w14:paraId="6790B289" w14:textId="77777777" w:rsidR="00DF3B1B" w:rsidRDefault="00DF3B1B">
            <w:pPr>
              <w:rPr>
                <w:rFonts w:ascii="Times New Roman" w:eastAsia="Times New Roman" w:hAnsi="Times New Roman" w:cs="Times New Roman"/>
                <w:color w:val="000000"/>
                <w:sz w:val="24"/>
                <w:szCs w:val="24"/>
              </w:rPr>
            </w:pPr>
          </w:p>
        </w:tc>
      </w:tr>
      <w:tr w:rsidR="00DF3B1B" w14:paraId="7457FEFD" w14:textId="77777777">
        <w:tc>
          <w:tcPr>
            <w:tcW w:w="1507" w:type="dxa"/>
          </w:tcPr>
          <w:p w14:paraId="6144FC94"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Open-mid</w:t>
            </w:r>
          </w:p>
        </w:tc>
        <w:tc>
          <w:tcPr>
            <w:tcW w:w="935" w:type="dxa"/>
          </w:tcPr>
          <w:p w14:paraId="2E9A99C0"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ɛ</w:t>
            </w:r>
          </w:p>
        </w:tc>
        <w:tc>
          <w:tcPr>
            <w:tcW w:w="935" w:type="dxa"/>
          </w:tcPr>
          <w:p w14:paraId="7C09285F"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ɛ̃</w:t>
            </w:r>
          </w:p>
        </w:tc>
        <w:tc>
          <w:tcPr>
            <w:tcW w:w="935" w:type="dxa"/>
            <w:vMerge/>
          </w:tcPr>
          <w:p w14:paraId="065ECB9C" w14:textId="77777777" w:rsidR="00DF3B1B" w:rsidRDefault="00DF3B1B">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35" w:type="dxa"/>
            <w:vMerge/>
          </w:tcPr>
          <w:p w14:paraId="7DB5E653" w14:textId="77777777" w:rsidR="00DF3B1B" w:rsidRDefault="00DF3B1B">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35" w:type="dxa"/>
          </w:tcPr>
          <w:p w14:paraId="4652095E"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ɔ</w:t>
            </w:r>
          </w:p>
        </w:tc>
        <w:tc>
          <w:tcPr>
            <w:tcW w:w="935" w:type="dxa"/>
          </w:tcPr>
          <w:p w14:paraId="543E47DE"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ɔ̃</w:t>
            </w:r>
          </w:p>
        </w:tc>
      </w:tr>
      <w:tr w:rsidR="00DF3B1B" w14:paraId="17B220F8" w14:textId="77777777">
        <w:tc>
          <w:tcPr>
            <w:tcW w:w="1507" w:type="dxa"/>
            <w:tcBorders>
              <w:bottom w:val="single" w:sz="4" w:space="0" w:color="000000"/>
            </w:tcBorders>
          </w:tcPr>
          <w:p w14:paraId="6EDE2CF7"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(Near-)open</w:t>
            </w:r>
          </w:p>
        </w:tc>
        <w:tc>
          <w:tcPr>
            <w:tcW w:w="935" w:type="dxa"/>
            <w:tcBorders>
              <w:bottom w:val="single" w:sz="4" w:space="0" w:color="000000"/>
            </w:tcBorders>
          </w:tcPr>
          <w:p w14:paraId="5C6FDFB6"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æ</w:t>
            </w:r>
          </w:p>
        </w:tc>
        <w:tc>
          <w:tcPr>
            <w:tcW w:w="935" w:type="dxa"/>
            <w:tcBorders>
              <w:bottom w:val="single" w:sz="4" w:space="0" w:color="000000"/>
            </w:tcBorders>
          </w:tcPr>
          <w:p w14:paraId="4AE63D2E" w14:textId="77777777" w:rsidR="00DF3B1B" w:rsidRDefault="00DF3B1B">
            <w:pPr>
              <w:rPr>
                <w:rFonts w:ascii="Times New Roman" w:eastAsia="Times New Roman" w:hAnsi="Times New Roman" w:cs="Times New Roman"/>
                <w:color w:val="000000"/>
                <w:sz w:val="24"/>
                <w:szCs w:val="24"/>
              </w:rPr>
            </w:pPr>
          </w:p>
        </w:tc>
        <w:tc>
          <w:tcPr>
            <w:tcW w:w="935" w:type="dxa"/>
            <w:tcBorders>
              <w:bottom w:val="single" w:sz="4" w:space="0" w:color="000000"/>
            </w:tcBorders>
          </w:tcPr>
          <w:p w14:paraId="7DC5F569"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ɐ</w:t>
            </w:r>
          </w:p>
        </w:tc>
        <w:tc>
          <w:tcPr>
            <w:tcW w:w="935" w:type="dxa"/>
            <w:tcBorders>
              <w:bottom w:val="single" w:sz="4" w:space="0" w:color="000000"/>
            </w:tcBorders>
          </w:tcPr>
          <w:p w14:paraId="2E64A5F8"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935" w:type="dxa"/>
            <w:tcBorders>
              <w:bottom w:val="single" w:sz="4" w:space="0" w:color="000000"/>
            </w:tcBorders>
          </w:tcPr>
          <w:p w14:paraId="663FF96D"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ɑ</w:t>
            </w:r>
          </w:p>
        </w:tc>
        <w:tc>
          <w:tcPr>
            <w:tcW w:w="935" w:type="dxa"/>
            <w:tcBorders>
              <w:bottom w:val="single" w:sz="4" w:space="0" w:color="000000"/>
            </w:tcBorders>
          </w:tcPr>
          <w:p w14:paraId="3F50BEBD"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ɑ̃</w:t>
            </w:r>
          </w:p>
        </w:tc>
      </w:tr>
    </w:tbl>
    <w:p w14:paraId="6129E8F5" w14:textId="77777777" w:rsidR="00DF3B1B" w:rsidRDefault="00DF3B1B">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1FDAE8A8" w14:textId="77777777" w:rsidR="00DF3B1B" w:rsidRDefault="009D28B5">
      <w:pPr>
        <w:pBdr>
          <w:top w:val="nil"/>
          <w:left w:val="nil"/>
          <w:bottom w:val="nil"/>
          <w:right w:val="nil"/>
          <w:between w:val="nil"/>
        </w:pBd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2.3</w:t>
      </w:r>
      <w:r>
        <w:rPr>
          <w:rFonts w:ascii="Times New Roman" w:eastAsia="Times New Roman" w:hAnsi="Times New Roman" w:cs="Times New Roman"/>
          <w:b/>
          <w:i/>
          <w:color w:val="000000"/>
          <w:sz w:val="24"/>
          <w:szCs w:val="24"/>
        </w:rPr>
        <w:tab/>
        <w:t>The framework</w:t>
      </w:r>
    </w:p>
    <w:p w14:paraId="2C1C2CDB"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compare the onset and development of canonical babble produced by Tseltal and Yélî children to each other and also to other children discussed in previous literature (e.g., Lee et al. 2017; Cychosz et al. 2021), we calculated their canonical proportion (CP; see formula below). To make this calculation, we looked per child at what percentage of their vocalizations included canonical babble. Lee et al. (2017) used a similar measure to quantify the amount of canonical babble, but looked at canonical productions by syllables, a measurement they called the canonical babbling ratio (CBR). In contrast, we looked at canonical babble by whole vocalization, in line with the approach of Cychosz et al. (2021). To calculate CP in the present study, any vocalization containing one or more canonical syllables was counted as an instance of canonical babble, and we subsequently divided the number of canonical babble-containing vocalizations by the total number of vocalizations, excluding vocalizations comprised solely of laughing or crying (Table 2).</w:t>
      </w:r>
    </w:p>
    <w:p w14:paraId="4FF18D66" w14:textId="77777777"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bl>
      <w:tblPr>
        <w:tblStyle w:val="af9"/>
        <w:tblW w:w="7088" w:type="dxa"/>
        <w:tblBorders>
          <w:top w:val="nil"/>
          <w:left w:val="nil"/>
          <w:bottom w:val="nil"/>
          <w:right w:val="nil"/>
          <w:insideH w:val="nil"/>
          <w:insideV w:val="nil"/>
        </w:tblBorders>
        <w:tblLayout w:type="fixed"/>
        <w:tblLook w:val="0400" w:firstRow="0" w:lastRow="0" w:firstColumn="0" w:lastColumn="0" w:noHBand="0" w:noVBand="1"/>
      </w:tblPr>
      <w:tblGrid>
        <w:gridCol w:w="7088"/>
      </w:tblGrid>
      <w:tr w:rsidR="00DF3B1B" w14:paraId="794E7A3B" w14:textId="77777777">
        <w:tc>
          <w:tcPr>
            <w:tcW w:w="7088" w:type="dxa"/>
          </w:tcPr>
          <w:p w14:paraId="00CA529B"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Formula for calculating CP:</w:t>
            </w:r>
          </w:p>
          <w:p w14:paraId="6CCFC1E6" w14:textId="77777777" w:rsidR="00DF3B1B" w:rsidRDefault="00DF3B1B">
            <w:pPr>
              <w:pBdr>
                <w:top w:val="nil"/>
                <w:left w:val="nil"/>
                <w:bottom w:val="nil"/>
                <w:right w:val="nil"/>
                <w:between w:val="nil"/>
              </w:pBdr>
              <w:rPr>
                <w:rFonts w:ascii="Times New Roman" w:eastAsia="Times New Roman" w:hAnsi="Times New Roman" w:cs="Times New Roman"/>
                <w:i/>
                <w:color w:val="000000"/>
                <w:sz w:val="20"/>
                <w:szCs w:val="20"/>
                <w:u w:val="single"/>
              </w:rPr>
            </w:pPr>
          </w:p>
        </w:tc>
      </w:tr>
      <w:tr w:rsidR="00DF3B1B" w14:paraId="6377B1ED" w14:textId="77777777">
        <w:tc>
          <w:tcPr>
            <w:tcW w:w="7088" w:type="dxa"/>
            <w:tcBorders>
              <w:bottom w:val="single" w:sz="4" w:space="0" w:color="000000"/>
            </w:tcBorders>
          </w:tcPr>
          <w:p w14:paraId="52B4218B" w14:textId="77777777" w:rsidR="00DF3B1B" w:rsidRDefault="009D28B5">
            <w:pPr>
              <w:pBdr>
                <w:top w:val="nil"/>
                <w:left w:val="nil"/>
                <w:bottom w:val="nil"/>
                <w:right w:val="nil"/>
                <w:between w:val="nil"/>
              </w:pBdr>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#voc’s with canonical babble</w:t>
            </w:r>
          </w:p>
        </w:tc>
      </w:tr>
      <w:tr w:rsidR="00DF3B1B" w14:paraId="33A6F7C7" w14:textId="77777777">
        <w:trPr>
          <w:trHeight w:val="273"/>
        </w:trPr>
        <w:tc>
          <w:tcPr>
            <w:tcW w:w="7088" w:type="dxa"/>
            <w:tcBorders>
              <w:top w:val="single" w:sz="4" w:space="0" w:color="000000"/>
            </w:tcBorders>
          </w:tcPr>
          <w:p w14:paraId="01F1C88A"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0"/>
                <w:szCs w:val="20"/>
              </w:rPr>
              <w:t>#voc’s with canonical babble + #non-cry/non-laugh voc’s without canonical babble</w:t>
            </w:r>
          </w:p>
        </w:tc>
      </w:tr>
    </w:tbl>
    <w:p w14:paraId="277C5621" w14:textId="77777777" w:rsidR="00DF3B1B" w:rsidRDefault="00DF3B1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00E962" w14:textId="4F8AA54B"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deployed VMS as a measure of consonant development, though we made some adjustments to McCune and Vihman’s (2001) original measure in order to accommodate our cross-sectional, daylong recording dataset. Our lack of longitudinal data </w:t>
      </w:r>
      <w:r w:rsidR="00136360">
        <w:rPr>
          <w:rFonts w:ascii="Times New Roman" w:eastAsia="Times New Roman" w:hAnsi="Times New Roman" w:cs="Times New Roman"/>
          <w:color w:val="000000"/>
          <w:sz w:val="24"/>
          <w:szCs w:val="24"/>
        </w:rPr>
        <w:t>prevents us from</w:t>
      </w:r>
      <w:r>
        <w:rPr>
          <w:rFonts w:ascii="Times New Roman" w:eastAsia="Times New Roman" w:hAnsi="Times New Roman" w:cs="Times New Roman"/>
          <w:color w:val="000000"/>
          <w:sz w:val="24"/>
          <w:szCs w:val="24"/>
        </w:rPr>
        <w:t xml:space="preserve"> </w:t>
      </w:r>
      <w:r w:rsidR="00136360">
        <w:rPr>
          <w:rFonts w:ascii="Times New Roman" w:eastAsia="Times New Roman" w:hAnsi="Times New Roman" w:cs="Times New Roman"/>
          <w:color w:val="000000"/>
          <w:sz w:val="24"/>
          <w:szCs w:val="24"/>
        </w:rPr>
        <w:t xml:space="preserve">observing </w:t>
      </w:r>
      <w:r>
        <w:rPr>
          <w:rFonts w:ascii="Times New Roman" w:eastAsia="Times New Roman" w:hAnsi="Times New Roman" w:cs="Times New Roman"/>
          <w:color w:val="000000"/>
          <w:sz w:val="24"/>
          <w:szCs w:val="24"/>
        </w:rPr>
        <w:t xml:space="preserve">individual children’s development. However, the daylong recording collection affords us more data per individual </w:t>
      </w:r>
      <w:r w:rsidR="000D4F0E">
        <w:rPr>
          <w:rFonts w:ascii="Times New Roman" w:eastAsia="Times New Roman" w:hAnsi="Times New Roman" w:cs="Times New Roman"/>
          <w:color w:val="000000"/>
          <w:sz w:val="24"/>
          <w:szCs w:val="24"/>
        </w:rPr>
        <w:t>under</w:t>
      </w:r>
      <w:r>
        <w:rPr>
          <w:rFonts w:ascii="Times New Roman" w:eastAsia="Times New Roman" w:hAnsi="Times New Roman" w:cs="Times New Roman"/>
          <w:color w:val="000000"/>
          <w:sz w:val="24"/>
          <w:szCs w:val="24"/>
        </w:rPr>
        <w:t xml:space="preserve"> </w:t>
      </w:r>
      <w:r w:rsidR="000D4F0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highly natural</w:t>
      </w:r>
      <w:r w:rsidR="000D4F0E">
        <w:rPr>
          <w:rFonts w:ascii="Times New Roman" w:eastAsia="Times New Roman" w:hAnsi="Times New Roman" w:cs="Times New Roman"/>
          <w:color w:val="000000"/>
          <w:sz w:val="24"/>
          <w:szCs w:val="24"/>
        </w:rPr>
        <w:t xml:space="preserve"> production setting</w:t>
      </w:r>
      <w:r>
        <w:rPr>
          <w:rFonts w:ascii="Times New Roman" w:eastAsia="Times New Roman" w:hAnsi="Times New Roman" w:cs="Times New Roman"/>
          <w:color w:val="000000"/>
          <w:sz w:val="24"/>
          <w:szCs w:val="24"/>
        </w:rPr>
        <w:t>. Laing and Bergelson (2020) define VMS as achieved at a single time point if the child produces 50+ tokens of a phone within the highest 30-minutes of vocal activity in the day. However, without automated annotation output like they had, we were unable to replicate this method. Instead</w:t>
      </w:r>
      <w:r w:rsidR="00930D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created a new adaptation of VMS, which examines children’s consonant production across the day. We define VMS as follows: If a Tseltal child produced 10+ realizations of a consonant within their total 45 randomly sampled minutes, or if a Yélî child produced 5+ realizations of a consonant within their total 22.5 randomly sampled minutes, then we consider the child to have acquired the VMS for that consonant. A visual aid of this process using hypothetical data is shown in Figure 1. On the basis of vocalization rates in the data from Casillas et al. (</w:t>
      </w:r>
      <w:r w:rsidR="0000248D">
        <w:rPr>
          <w:rFonts w:ascii="Times New Roman" w:eastAsia="Times New Roman" w:hAnsi="Times New Roman" w:cs="Times New Roman"/>
          <w:color w:val="000000"/>
          <w:sz w:val="24"/>
          <w:szCs w:val="24"/>
        </w:rPr>
        <w:t>2020</w:t>
      </w:r>
      <w:r>
        <w:rPr>
          <w:rFonts w:ascii="Times New Roman" w:eastAsia="Times New Roman" w:hAnsi="Times New Roman" w:cs="Times New Roman"/>
          <w:color w:val="000000"/>
          <w:sz w:val="24"/>
          <w:szCs w:val="24"/>
        </w:rPr>
        <w:t>) and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we had anticipated that our random clip sampling would typically yield 100+ vocalizations per child, a lower</w:t>
      </w:r>
      <w:r w:rsidR="0031153F">
        <w:rPr>
          <w:rFonts w:ascii="Times New Roman" w:eastAsia="Times New Roman" w:hAnsi="Times New Roman" w:cs="Times New Roman"/>
          <w:color w:val="000000"/>
          <w:sz w:val="24"/>
          <w:szCs w:val="24"/>
        </w:rPr>
        <w:t>-bound</w:t>
      </w:r>
      <w:r>
        <w:rPr>
          <w:rFonts w:ascii="Times New Roman" w:eastAsia="Times New Roman" w:hAnsi="Times New Roman" w:cs="Times New Roman"/>
          <w:color w:val="000000"/>
          <w:sz w:val="24"/>
          <w:szCs w:val="24"/>
        </w:rPr>
        <w:t xml:space="preserve"> estimate for what has previously been required to secure stable VMS scores (Vihman et al. 1985; Vihman et al. 1994; Vihman personal communication). As noted below, there were a few children for whom we found fewer than 100 vocalizations in their random clips, namely 1 Yélî Dnye-</w:t>
      </w:r>
      <w:r w:rsidR="0031153F">
        <w:rPr>
          <w:rFonts w:ascii="Times New Roman" w:eastAsia="Times New Roman" w:hAnsi="Times New Roman" w:cs="Times New Roman"/>
          <w:color w:val="000000"/>
          <w:sz w:val="24"/>
          <w:szCs w:val="24"/>
        </w:rPr>
        <w:t>acquiring child</w:t>
      </w:r>
      <w:r>
        <w:rPr>
          <w:rFonts w:ascii="Times New Roman" w:eastAsia="Times New Roman" w:hAnsi="Times New Roman" w:cs="Times New Roman"/>
          <w:color w:val="000000"/>
          <w:sz w:val="24"/>
          <w:szCs w:val="24"/>
        </w:rPr>
        <w:t xml:space="preserve"> and 3 Tseltal-acquiring children.</w:t>
      </w:r>
    </w:p>
    <w:p w14:paraId="060633B0" w14:textId="71FDD91E"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a departure from prior definitions of VMS, our present measure capitalizes on children’s productions over the course of the day, which affords a new perspective on consonant production stability. We verified that our adapted VMS scores highly correlate with a second stability measure: the number of distinct consonant</w:t>
      </w:r>
      <w:r w:rsidR="00F85A0C">
        <w:rPr>
          <w:rFonts w:ascii="Times New Roman" w:eastAsia="Times New Roman" w:hAnsi="Times New Roman" w:cs="Times New Roman"/>
          <w:color w:val="000000"/>
          <w:sz w:val="24"/>
          <w:szCs w:val="24"/>
        </w:rPr>
        <w:t xml:space="preserve"> type</w:t>
      </w:r>
      <w:r>
        <w:rPr>
          <w:rFonts w:ascii="Times New Roman" w:eastAsia="Times New Roman" w:hAnsi="Times New Roman" w:cs="Times New Roman"/>
          <w:color w:val="000000"/>
          <w:sz w:val="24"/>
          <w:szCs w:val="24"/>
        </w:rPr>
        <w:t xml:space="preserve">s each child produced across four or more of their nine clips (“cross-clip consonants”; see Appendix). In addition to the correlation between VMS and cross-clip consonant production, this secondary measure produces the same pattern of statistical results reported below with VMS. That said, our direct comparisons to previous VMS outcomes in what follows should be taken with a pinch of salt—the best comparison </w:t>
      </w:r>
      <w:r w:rsidR="003604C6">
        <w:rPr>
          <w:rFonts w:ascii="Times New Roman" w:eastAsia="Times New Roman" w:hAnsi="Times New Roman" w:cs="Times New Roman"/>
          <w:color w:val="000000"/>
          <w:sz w:val="24"/>
          <w:szCs w:val="24"/>
        </w:rPr>
        <w:t xml:space="preserve">we can make </w:t>
      </w:r>
      <w:r>
        <w:rPr>
          <w:rFonts w:ascii="Times New Roman" w:eastAsia="Times New Roman" w:hAnsi="Times New Roman" w:cs="Times New Roman"/>
          <w:color w:val="000000"/>
          <w:sz w:val="24"/>
          <w:szCs w:val="24"/>
        </w:rPr>
        <w:t xml:space="preserve">is between the two </w:t>
      </w:r>
      <w:r w:rsidR="003604C6">
        <w:rPr>
          <w:rFonts w:ascii="Times New Roman" w:eastAsia="Times New Roman" w:hAnsi="Times New Roman" w:cs="Times New Roman"/>
          <w:color w:val="000000"/>
          <w:sz w:val="24"/>
          <w:szCs w:val="24"/>
        </w:rPr>
        <w:t>populations we directly examine here</w:t>
      </w:r>
      <w:r>
        <w:rPr>
          <w:rFonts w:ascii="Times New Roman" w:eastAsia="Times New Roman" w:hAnsi="Times New Roman" w:cs="Times New Roman"/>
          <w:color w:val="000000"/>
          <w:sz w:val="24"/>
          <w:szCs w:val="24"/>
        </w:rPr>
        <w:t>, where the method of data collection and VMS measurement is the same.</w:t>
      </w:r>
    </w:p>
    <w:p w14:paraId="36F9ADAC" w14:textId="39A2F0EE"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McCune and Vihman (2001), we collapsed voiced and voiceless variants of produced consonants, as this distinction is often not yet mastered by young children (Eilers et al. 1984). Voicing is also not contrastive in either language, which further emphasizes the irrelevance of this distinction for the present study. We also only counted supraglottal consonants toward children’s VMS score, following prior work: Glottals and glides already occur frequently in the early part of children’s first year while supraglottal consonants only begin to occur around 6–8 months (McCune &amp; Vihman 2001). Notably, the majority of non-native phones attested in the data fall into these two categories (i.e., voiced equivalents of native voiceless phones and subglottal consonants; see the bolded, underlined phones in Tables 3 and 5), supporting the omission of these distinctions in the analysis and in related past work.</w:t>
      </w:r>
    </w:p>
    <w:p w14:paraId="3B01B0EE" w14:textId="77777777" w:rsidR="0031428F" w:rsidRDefault="0031428F">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p>
    <w:p w14:paraId="238864F2" w14:textId="4A016177" w:rsidR="00DF3B1B" w:rsidRDefault="00DF3B1B">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3204E208" w14:textId="0060118B" w:rsidR="00D26A8C" w:rsidRDefault="00D26A8C">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008DC3A9" w14:textId="5997ECC8" w:rsidR="00D26A8C" w:rsidRDefault="00D26A8C">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34639A52" w14:textId="6C241CE5" w:rsidR="00D26A8C" w:rsidRDefault="00D26A8C">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4075669E" w14:textId="72EE84C0" w:rsidR="00D26A8C" w:rsidRDefault="00D26A8C">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4367B349" w14:textId="7C55C2F8" w:rsidR="00D26A8C" w:rsidRDefault="00D26A8C">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0125A0EE" w14:textId="1B9B6F41" w:rsidR="00D26A8C" w:rsidRDefault="00D26A8C">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3507CB36" w14:textId="070B973F" w:rsidR="00D26A8C" w:rsidRDefault="00D26A8C">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62B605B1" w14:textId="77777777" w:rsidR="00D26A8C" w:rsidRDefault="00D26A8C">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42955A00" w14:textId="29B01E68" w:rsidR="00DF3B1B" w:rsidRDefault="00D26A8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61312" behindDoc="0" locked="0" layoutInCell="1" allowOverlap="1" wp14:anchorId="28CDF08A" wp14:editId="648B4BBA">
            <wp:simplePos x="0" y="0"/>
            <wp:positionH relativeFrom="margin">
              <wp:align>center</wp:align>
            </wp:positionH>
            <wp:positionV relativeFrom="paragraph">
              <wp:posOffset>885825</wp:posOffset>
            </wp:positionV>
            <wp:extent cx="6324600" cy="26384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0644" b="15139"/>
                    <a:stretch/>
                  </pic:blipFill>
                  <pic:spPr bwMode="auto">
                    <a:xfrm>
                      <a:off x="0" y="0"/>
                      <a:ext cx="6324600" cy="263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8B5">
        <w:rPr>
          <w:rFonts w:ascii="Times New Roman" w:eastAsia="Times New Roman" w:hAnsi="Times New Roman" w:cs="Times New Roman"/>
          <w:b/>
          <w:color w:val="000000"/>
          <w:sz w:val="24"/>
          <w:szCs w:val="24"/>
        </w:rPr>
        <w:t xml:space="preserve">Figure 1. </w:t>
      </w:r>
      <w:r w:rsidR="009D28B5">
        <w:rPr>
          <w:rFonts w:ascii="Times New Roman" w:eastAsia="Times New Roman" w:hAnsi="Times New Roman" w:cs="Times New Roman"/>
          <w:color w:val="000000"/>
          <w:sz w:val="24"/>
          <w:szCs w:val="24"/>
        </w:rPr>
        <w:t>Illustration of how VMSs are derived from the data</w:t>
      </w:r>
      <w:r w:rsidR="002D45AC">
        <w:rPr>
          <w:rFonts w:ascii="Times New Roman" w:eastAsia="Times New Roman" w:hAnsi="Times New Roman" w:cs="Times New Roman"/>
          <w:color w:val="000000"/>
          <w:sz w:val="24"/>
          <w:szCs w:val="24"/>
        </w:rPr>
        <w:t>. The illustration</w:t>
      </w:r>
      <w:r w:rsidR="009D28B5">
        <w:rPr>
          <w:rFonts w:ascii="Times New Roman" w:eastAsia="Times New Roman" w:hAnsi="Times New Roman" w:cs="Times New Roman"/>
          <w:color w:val="000000"/>
          <w:sz w:val="24"/>
          <w:szCs w:val="24"/>
        </w:rPr>
        <w:t xml:space="preserve"> </w:t>
      </w:r>
      <w:r w:rsidR="002D45AC">
        <w:rPr>
          <w:rFonts w:ascii="Times New Roman" w:eastAsia="Times New Roman" w:hAnsi="Times New Roman" w:cs="Times New Roman"/>
          <w:color w:val="000000"/>
          <w:sz w:val="24"/>
          <w:szCs w:val="24"/>
        </w:rPr>
        <w:t xml:space="preserve">uses </w:t>
      </w:r>
      <w:r w:rsidR="009D28B5">
        <w:rPr>
          <w:rFonts w:ascii="Times New Roman" w:eastAsia="Times New Roman" w:hAnsi="Times New Roman" w:cs="Times New Roman"/>
          <w:color w:val="000000"/>
          <w:sz w:val="24"/>
          <w:szCs w:val="24"/>
        </w:rPr>
        <w:t xml:space="preserve">artificial strings </w:t>
      </w:r>
      <w:r w:rsidR="002D45AC">
        <w:rPr>
          <w:rFonts w:ascii="Times New Roman" w:eastAsia="Times New Roman" w:hAnsi="Times New Roman" w:cs="Times New Roman"/>
          <w:color w:val="000000"/>
          <w:sz w:val="24"/>
          <w:szCs w:val="24"/>
        </w:rPr>
        <w:t xml:space="preserve">and limits consonants to labial, alveolar, and velar stops </w:t>
      </w:r>
      <w:r w:rsidR="009D28B5">
        <w:rPr>
          <w:rFonts w:ascii="Times New Roman" w:eastAsia="Times New Roman" w:hAnsi="Times New Roman" w:cs="Times New Roman"/>
          <w:color w:val="000000"/>
          <w:sz w:val="24"/>
          <w:szCs w:val="24"/>
        </w:rPr>
        <w:t>in order to clearly show our process. Note again that, because of the difference in the amount of annotated data between corpora, we define 5 occurrences of a consonant as a VMS in the case of Yélî Dnye, instead of 10 occurrences as we do for Tseltal.</w:t>
      </w:r>
    </w:p>
    <w:p w14:paraId="76AA93C7" w14:textId="6EF4355D" w:rsidR="00DF3B1B" w:rsidRDefault="00DF3B1B" w:rsidP="001E2C0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8F43B13" w14:textId="4CC21BEF" w:rsidR="00DF3B1B" w:rsidRDefault="009D28B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Results</w:t>
      </w:r>
    </w:p>
    <w:p w14:paraId="1C8AEC18" w14:textId="2309C638"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modeled our two dependent measures—canonical proportion and the number of VMSs produced by each child—using a linear regression with fixed effects of age (numeric, in months), language (Tseltal/Yélî Dnye), and their interaction (i.e., measure ~ age * language). Because we only had one datapoint per child (e.g., the number of VMSs that child displayed), we were unable to include a random effect of child. The analysis was conducted in R (R Core Team, 2018) using lme4 (Bates et al. 2015), and all plots were generated with ggplot2 (Wickham, 2009). </w:t>
      </w:r>
      <w:ins w:id="7" w:author="Author">
        <w:r w:rsidR="00636259">
          <w:rPr>
            <w:rFonts w:ascii="Times New Roman" w:eastAsia="Times New Roman" w:hAnsi="Times New Roman" w:cs="Times New Roman"/>
            <w:color w:val="000000"/>
            <w:sz w:val="24"/>
            <w:szCs w:val="24"/>
          </w:rPr>
          <w:t>An</w:t>
        </w:r>
        <w:del w:id="8" w:author="Author">
          <w:r w:rsidR="00636259" w:rsidDel="008470FA">
            <w:rPr>
              <w:rFonts w:ascii="Times New Roman" w:eastAsia="Times New Roman" w:hAnsi="Times New Roman" w:cs="Times New Roman"/>
              <w:color w:val="000000"/>
              <w:sz w:val="24"/>
              <w:szCs w:val="24"/>
            </w:rPr>
            <w:delText>s</w:delText>
          </w:r>
        </w:del>
        <w:r w:rsidR="008470FA">
          <w:rPr>
            <w:rFonts w:ascii="Times New Roman" w:eastAsia="Times New Roman" w:hAnsi="Times New Roman" w:cs="Times New Roman"/>
            <w:color w:val="000000"/>
            <w:sz w:val="24"/>
            <w:szCs w:val="24"/>
          </w:rPr>
          <w:t>a</w:t>
        </w:r>
        <w:r w:rsidR="00636259">
          <w:rPr>
            <w:rFonts w:ascii="Times New Roman" w:eastAsia="Times New Roman" w:hAnsi="Times New Roman" w:cs="Times New Roman"/>
            <w:color w:val="000000"/>
            <w:sz w:val="24"/>
            <w:szCs w:val="24"/>
          </w:rPr>
          <w:t xml:space="preserve">lysis scripts associated with this project can be found in </w:t>
        </w:r>
        <w:del w:id="9" w:author="Author">
          <w:r w:rsidR="00636259" w:rsidDel="0038429F">
            <w:rPr>
              <w:rFonts w:ascii="Times New Roman" w:eastAsia="Times New Roman" w:hAnsi="Times New Roman" w:cs="Times New Roman"/>
              <w:color w:val="000000"/>
              <w:sz w:val="24"/>
              <w:szCs w:val="24"/>
            </w:rPr>
            <w:delText xml:space="preserve">this project’s </w:delText>
          </w:r>
        </w:del>
        <w:r w:rsidR="0038429F">
          <w:rPr>
            <w:rFonts w:ascii="Times New Roman" w:eastAsia="Times New Roman" w:hAnsi="Times New Roman" w:cs="Times New Roman"/>
            <w:color w:val="000000"/>
            <w:sz w:val="24"/>
            <w:szCs w:val="24"/>
          </w:rPr>
          <w:t xml:space="preserve">its </w:t>
        </w:r>
        <w:r w:rsidR="00636259">
          <w:rPr>
            <w:rFonts w:ascii="Times New Roman" w:eastAsia="Times New Roman" w:hAnsi="Times New Roman" w:cs="Times New Roman"/>
            <w:color w:val="000000"/>
            <w:sz w:val="24"/>
            <w:szCs w:val="24"/>
          </w:rPr>
          <w:t xml:space="preserve">public repository at </w:t>
        </w:r>
        <w:r w:rsidR="00636259">
          <w:rPr>
            <w:rFonts w:ascii="Times New Roman" w:eastAsia="Times New Roman" w:hAnsi="Times New Roman" w:cs="Times New Roman"/>
            <w:color w:val="000000"/>
            <w:sz w:val="24"/>
            <w:szCs w:val="24"/>
          </w:rPr>
          <w:fldChar w:fldCharType="begin"/>
        </w:r>
        <w:r w:rsidR="00636259">
          <w:rPr>
            <w:rFonts w:ascii="Times New Roman" w:eastAsia="Times New Roman" w:hAnsi="Times New Roman" w:cs="Times New Roman"/>
            <w:color w:val="000000"/>
            <w:sz w:val="24"/>
            <w:szCs w:val="24"/>
          </w:rPr>
          <w:instrText xml:space="preserve"> HYPERLINK "</w:instrText>
        </w:r>
        <w:r w:rsidR="00636259" w:rsidRPr="00636259">
          <w:rPr>
            <w:rFonts w:ascii="Times New Roman" w:eastAsia="Times New Roman" w:hAnsi="Times New Roman" w:cs="Times New Roman"/>
            <w:color w:val="000000"/>
            <w:sz w:val="24"/>
            <w:szCs w:val="24"/>
          </w:rPr>
          <w:instrText>https://github.com/marisacasillas/TS_and_YD-VMS</w:instrText>
        </w:r>
        <w:r w:rsidR="00636259">
          <w:rPr>
            <w:rFonts w:ascii="Times New Roman" w:eastAsia="Times New Roman" w:hAnsi="Times New Roman" w:cs="Times New Roman"/>
            <w:color w:val="000000"/>
            <w:sz w:val="24"/>
            <w:szCs w:val="24"/>
          </w:rPr>
          <w:instrText xml:space="preserve">" </w:instrText>
        </w:r>
        <w:r w:rsidR="00636259">
          <w:rPr>
            <w:rFonts w:ascii="Times New Roman" w:eastAsia="Times New Roman" w:hAnsi="Times New Roman" w:cs="Times New Roman"/>
            <w:color w:val="000000"/>
            <w:sz w:val="24"/>
            <w:szCs w:val="24"/>
          </w:rPr>
          <w:fldChar w:fldCharType="separate"/>
        </w:r>
        <w:r w:rsidR="00636259" w:rsidRPr="006B79C6">
          <w:rPr>
            <w:rStyle w:val="Hyperlink"/>
            <w:rFonts w:ascii="Times New Roman" w:eastAsia="Times New Roman" w:hAnsi="Times New Roman" w:cs="Times New Roman"/>
            <w:sz w:val="24"/>
            <w:szCs w:val="24"/>
          </w:rPr>
          <w:t>https://github.com/marisacasillas/TS_and_YD-VMS</w:t>
        </w:r>
        <w:r w:rsidR="00636259">
          <w:rPr>
            <w:rFonts w:ascii="Times New Roman" w:eastAsia="Times New Roman" w:hAnsi="Times New Roman" w:cs="Times New Roman"/>
            <w:color w:val="000000"/>
            <w:sz w:val="24"/>
            <w:szCs w:val="24"/>
          </w:rPr>
          <w:fldChar w:fldCharType="end"/>
        </w:r>
        <w:r w:rsidR="00636259">
          <w:rPr>
            <w:rFonts w:ascii="Times New Roman" w:eastAsia="Times New Roman" w:hAnsi="Times New Roman" w:cs="Times New Roman"/>
            <w:color w:val="000000"/>
            <w:sz w:val="24"/>
            <w:szCs w:val="24"/>
          </w:rPr>
          <w:t xml:space="preserve">; the raw input files (in .eaf ELAN format) contain potential identifying information via utterance transcription, so can </w:t>
        </w:r>
        <w:r w:rsidR="00D05B34">
          <w:rPr>
            <w:rFonts w:ascii="Times New Roman" w:eastAsia="Times New Roman" w:hAnsi="Times New Roman" w:cs="Times New Roman"/>
            <w:color w:val="000000"/>
            <w:sz w:val="24"/>
            <w:szCs w:val="24"/>
          </w:rPr>
          <w:t xml:space="preserve">only </w:t>
        </w:r>
        <w:r w:rsidR="00636259">
          <w:rPr>
            <w:rFonts w:ascii="Times New Roman" w:eastAsia="Times New Roman" w:hAnsi="Times New Roman" w:cs="Times New Roman"/>
            <w:color w:val="000000"/>
            <w:sz w:val="24"/>
            <w:szCs w:val="24"/>
          </w:rPr>
          <w:t xml:space="preserve">be </w:t>
        </w:r>
        <w:r w:rsidR="00E32914">
          <w:rPr>
            <w:rFonts w:ascii="Times New Roman" w:eastAsia="Times New Roman" w:hAnsi="Times New Roman" w:cs="Times New Roman"/>
            <w:color w:val="000000"/>
            <w:sz w:val="24"/>
            <w:szCs w:val="24"/>
          </w:rPr>
          <w:t xml:space="preserve">securely </w:t>
        </w:r>
        <w:r w:rsidR="00636259">
          <w:rPr>
            <w:rFonts w:ascii="Times New Roman" w:eastAsia="Times New Roman" w:hAnsi="Times New Roman" w:cs="Times New Roman"/>
            <w:color w:val="000000"/>
            <w:sz w:val="24"/>
            <w:szCs w:val="24"/>
          </w:rPr>
          <w:t>accessed in the HomeBank Casillas corpus</w:t>
        </w:r>
        <w:r w:rsidR="00A8776C">
          <w:rPr>
            <w:rFonts w:ascii="Times New Roman" w:eastAsia="Times New Roman" w:hAnsi="Times New Roman" w:cs="Times New Roman"/>
            <w:color w:val="000000"/>
            <w:sz w:val="24"/>
            <w:szCs w:val="24"/>
          </w:rPr>
          <w:t xml:space="preserve"> (Casillas et al. 2017, VanDam et al. 2016)</w:t>
        </w:r>
        <w:r w:rsidR="00636259">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We first review findings regarding canonical proportion, then findings for VMS acquisition.</w:t>
      </w:r>
    </w:p>
    <w:p w14:paraId="3838C049" w14:textId="77777777" w:rsidR="0082465B" w:rsidRDefault="0082465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CCD2756"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3.1</w:t>
      </w:r>
      <w:r>
        <w:rPr>
          <w:rFonts w:ascii="Times New Roman" w:eastAsia="Times New Roman" w:hAnsi="Times New Roman" w:cs="Times New Roman"/>
          <w:b/>
          <w:i/>
          <w:color w:val="000000"/>
          <w:sz w:val="24"/>
          <w:szCs w:val="24"/>
        </w:rPr>
        <w:tab/>
        <w:t>Canonical proportion</w:t>
      </w:r>
    </w:p>
    <w:p w14:paraId="156B0322" w14:textId="0B871D32"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Tseltal</w:t>
      </w:r>
      <w:r w:rsidR="00072B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Yélî</w:t>
      </w:r>
      <w:r w:rsidR="00072B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speaking children 8 months and older used canonical babble</w:t>
      </w:r>
      <w:r>
        <w:rPr>
          <w:rFonts w:ascii="Times New Roman" w:eastAsia="Times New Roman" w:hAnsi="Times New Roman" w:cs="Times New Roman"/>
          <w:strike/>
          <w:color w:val="000000"/>
          <w:sz w:val="24"/>
          <w:szCs w:val="24"/>
        </w:rPr>
        <w:t>s</w:t>
      </w:r>
      <w:r>
        <w:rPr>
          <w:rFonts w:ascii="Times New Roman" w:eastAsia="Times New Roman" w:hAnsi="Times New Roman" w:cs="Times New Roman"/>
          <w:color w:val="000000"/>
          <w:sz w:val="24"/>
          <w:szCs w:val="24"/>
        </w:rPr>
        <w:t xml:space="preserve">, consistent with previous findings (Oller 1980; Oller et al. 1998; Oller 2000; Lee et al. 2017). Furthermore, and consistent with other cross-linguistic data, both populations of children had a CP greater than 0.15 after age 0;10 (Lee et al. 2017; Cychosz et al. 2021), where CP less than 0.15 might indicate delay in development (Oller et al. 1995). Differences in CP between the youngest and oldest children in each corpus were apparent (Figure 2), with a gradual increase more apparent among the Tseltal children. Note, however, that the youngest children in our Yélî sample are older than the youngest children in the Tseltal sample, and as such already produce vocalizations with canonical babble quite frequently. </w:t>
      </w:r>
    </w:p>
    <w:p w14:paraId="4563F09D" w14:textId="519A86B8"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linear regression of CP revealed a significant positive effect of age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&lt;.01), no significant effect of language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=.15)</w:t>
      </w:r>
      <w:r w:rsidR="0062018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no age-by-language interaction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=.15). In other words, while the proportional use of canonical babble increased with age overall, there is no evidence for differing developmental rates per language group, neither overall nor specifically for age-related increase between languages.</w:t>
      </w:r>
    </w:p>
    <w:p w14:paraId="39AD050B" w14:textId="6E9732B5" w:rsidR="00A97770" w:rsidRDefault="00A97770" w:rsidP="00D7196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812B9C" w14:textId="4EE51781" w:rsidR="0031428F" w:rsidRDefault="0031428F" w:rsidP="00D7196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5C39025" w14:textId="77777777" w:rsidR="00D26A8C" w:rsidRDefault="00D26A8C" w:rsidP="00D7196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EBEF0C" w14:textId="631D21C8"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2.</w:t>
      </w:r>
      <w:r>
        <w:rPr>
          <w:rFonts w:ascii="Times New Roman" w:eastAsia="Times New Roman" w:hAnsi="Times New Roman" w:cs="Times New Roman"/>
          <w:color w:val="000000"/>
          <w:sz w:val="24"/>
          <w:szCs w:val="24"/>
        </w:rPr>
        <w:t xml:space="preserve"> CP of Tseltal</w:t>
      </w:r>
      <w:r w:rsidR="00072B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Yélî </w:t>
      </w:r>
      <w:r w:rsidR="00072B66">
        <w:rPr>
          <w:rFonts w:ascii="Times New Roman" w:eastAsia="Times New Roman" w:hAnsi="Times New Roman" w:cs="Times New Roman"/>
          <w:color w:val="000000"/>
          <w:sz w:val="24"/>
          <w:szCs w:val="24"/>
        </w:rPr>
        <w:t>Dnye-</w:t>
      </w:r>
      <w:r>
        <w:rPr>
          <w:rFonts w:ascii="Times New Roman" w:eastAsia="Times New Roman" w:hAnsi="Times New Roman" w:cs="Times New Roman"/>
          <w:color w:val="000000"/>
          <w:sz w:val="24"/>
          <w:szCs w:val="24"/>
        </w:rPr>
        <w:t>speaking children. Scores falling in the white box would be unexpected for typically developing children based on the benchmark of 0.15 CP at age 0;10</w:t>
      </w:r>
      <w:r w:rsidR="0093596E">
        <w:rPr>
          <w:rFonts w:ascii="Times New Roman" w:eastAsia="Times New Roman" w:hAnsi="Times New Roman" w:cs="Times New Roman"/>
          <w:color w:val="000000"/>
          <w:sz w:val="24"/>
          <w:szCs w:val="24"/>
        </w:rPr>
        <w:t xml:space="preserve"> and later</w:t>
      </w:r>
      <w:r>
        <w:rPr>
          <w:rFonts w:ascii="Times New Roman" w:eastAsia="Times New Roman" w:hAnsi="Times New Roman" w:cs="Times New Roman"/>
          <w:color w:val="000000"/>
          <w:sz w:val="24"/>
          <w:szCs w:val="24"/>
        </w:rPr>
        <w:t xml:space="preserve"> (Oller et al. 1995; Lee et al. 2017; Cychosz et al. 2021). Point</w:t>
      </w:r>
      <w:r w:rsidR="009359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w:t>
      </w:r>
      <w:r w:rsidR="0093596E">
        <w:rPr>
          <w:rFonts w:ascii="Times New Roman" w:eastAsia="Times New Roman" w:hAnsi="Times New Roman" w:cs="Times New Roman"/>
          <w:color w:val="000000"/>
          <w:sz w:val="24"/>
          <w:szCs w:val="24"/>
        </w:rPr>
        <w:t>ize</w:t>
      </w:r>
      <w:r>
        <w:rPr>
          <w:rFonts w:ascii="Times New Roman" w:eastAsia="Times New Roman" w:hAnsi="Times New Roman" w:cs="Times New Roman"/>
          <w:color w:val="000000"/>
          <w:sz w:val="24"/>
          <w:szCs w:val="24"/>
        </w:rPr>
        <w:t xml:space="preserve"> indicate</w:t>
      </w:r>
      <w:r w:rsidR="0093596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the number of vocalizations (range: 64–643), and those shaped ‘+’ indicate fewer than 100 vocalizations found.</w:t>
      </w:r>
      <w:r>
        <w:rPr>
          <w:noProof/>
        </w:rPr>
        <w:drawing>
          <wp:anchor distT="0" distB="0" distL="114300" distR="114300" simplePos="0" relativeHeight="251659264" behindDoc="0" locked="0" layoutInCell="1" hidden="0" allowOverlap="1" wp14:anchorId="7024F8E1" wp14:editId="401E62B8">
            <wp:simplePos x="0" y="0"/>
            <wp:positionH relativeFrom="margin">
              <wp:align>right</wp:align>
            </wp:positionH>
            <wp:positionV relativeFrom="paragraph">
              <wp:posOffset>891539</wp:posOffset>
            </wp:positionV>
            <wp:extent cx="5731200" cy="2870200"/>
            <wp:effectExtent l="0" t="0" r="3175" b="6350"/>
            <wp:wrapSquare wrapText="bothSides" distT="0" distB="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870200"/>
                    </a:xfrm>
                    <a:prstGeom prst="rect">
                      <a:avLst/>
                    </a:prstGeom>
                    <a:ln/>
                  </pic:spPr>
                </pic:pic>
              </a:graphicData>
            </a:graphic>
          </wp:anchor>
        </w:drawing>
      </w:r>
    </w:p>
    <w:p w14:paraId="5F3E95AB" w14:textId="3DA74DD7" w:rsidR="00DF3B1B" w:rsidRDefault="00DF3B1B">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60E77AB" w14:textId="5411C0A6" w:rsidR="00A97770" w:rsidRDefault="00A97770">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tbl>
      <w:tblPr>
        <w:tblStyle w:val="afa"/>
        <w:tblW w:w="7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3"/>
        <w:gridCol w:w="1243"/>
        <w:gridCol w:w="1403"/>
        <w:gridCol w:w="1163"/>
        <w:gridCol w:w="1097"/>
      </w:tblGrid>
      <w:tr w:rsidR="00DF3B1B" w14:paraId="59F16B3D" w14:textId="77777777">
        <w:tc>
          <w:tcPr>
            <w:tcW w:w="7669" w:type="dxa"/>
            <w:gridSpan w:val="5"/>
            <w:tcBorders>
              <w:top w:val="nil"/>
              <w:left w:val="nil"/>
              <w:bottom w:val="single" w:sz="4" w:space="0" w:color="000000"/>
              <w:right w:val="nil"/>
            </w:tcBorders>
          </w:tcPr>
          <w:p w14:paraId="7F00BA20"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Table 7. </w:t>
            </w:r>
            <w:r>
              <w:rPr>
                <w:rFonts w:ascii="Times New Roman" w:eastAsia="Times New Roman" w:hAnsi="Times New Roman" w:cs="Times New Roman"/>
                <w:color w:val="000000"/>
                <w:sz w:val="24"/>
                <w:szCs w:val="24"/>
              </w:rPr>
              <w:t>Output of the CP regression analysis.</w:t>
            </w:r>
          </w:p>
        </w:tc>
      </w:tr>
      <w:tr w:rsidR="00DF3B1B" w14:paraId="670A867F" w14:textId="77777777">
        <w:tc>
          <w:tcPr>
            <w:tcW w:w="7669" w:type="dxa"/>
            <w:gridSpan w:val="5"/>
            <w:tcBorders>
              <w:top w:val="single" w:sz="4" w:space="0" w:color="000000"/>
            </w:tcBorders>
          </w:tcPr>
          <w:p w14:paraId="1DABE8B1"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Coefficients:</w:t>
            </w:r>
          </w:p>
        </w:tc>
      </w:tr>
      <w:tr w:rsidR="00DF3B1B" w14:paraId="0FC9AE6A" w14:textId="77777777">
        <w:tc>
          <w:tcPr>
            <w:tcW w:w="2763" w:type="dxa"/>
          </w:tcPr>
          <w:p w14:paraId="19D698D2" w14:textId="77777777" w:rsidR="00DF3B1B" w:rsidRDefault="009D28B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Term</w:t>
            </w:r>
          </w:p>
        </w:tc>
        <w:tc>
          <w:tcPr>
            <w:tcW w:w="1243" w:type="dxa"/>
          </w:tcPr>
          <w:p w14:paraId="58B16C3B" w14:textId="77777777" w:rsidR="00DF3B1B" w:rsidRDefault="009D28B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Estimate</w:t>
            </w:r>
          </w:p>
        </w:tc>
        <w:tc>
          <w:tcPr>
            <w:tcW w:w="1403" w:type="dxa"/>
          </w:tcPr>
          <w:p w14:paraId="2991F943" w14:textId="77777777" w:rsidR="00DF3B1B" w:rsidRDefault="009D28B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Std. Error</w:t>
            </w:r>
          </w:p>
        </w:tc>
        <w:tc>
          <w:tcPr>
            <w:tcW w:w="1163" w:type="dxa"/>
          </w:tcPr>
          <w:p w14:paraId="60145368" w14:textId="77777777" w:rsidR="00DF3B1B" w:rsidRDefault="009D28B5">
            <w:pPr>
              <w:pBdr>
                <w:top w:val="nil"/>
                <w:left w:val="nil"/>
                <w:bottom w:val="nil"/>
                <w:right w:val="nil"/>
                <w:between w:val="nil"/>
              </w:pBdr>
              <w:rPr>
                <w:rFonts w:ascii="Times New Roman" w:eastAsia="Times New Roman" w:hAnsi="Times New Roman" w:cs="Times New Roman"/>
                <w:b/>
                <w:strike/>
                <w:color w:val="000000"/>
                <w:sz w:val="24"/>
                <w:szCs w:val="24"/>
              </w:rPr>
            </w:pPr>
            <w:r>
              <w:rPr>
                <w:rFonts w:ascii="Times New Roman" w:eastAsia="Times New Roman" w:hAnsi="Times New Roman" w:cs="Times New Roman"/>
                <w:b/>
                <w:color w:val="000000"/>
                <w:sz w:val="24"/>
                <w:szCs w:val="24"/>
              </w:rPr>
              <w:t>t-value</w:t>
            </w:r>
          </w:p>
        </w:tc>
        <w:tc>
          <w:tcPr>
            <w:tcW w:w="1097" w:type="dxa"/>
          </w:tcPr>
          <w:p w14:paraId="06D0B558" w14:textId="77777777" w:rsidR="00DF3B1B" w:rsidRDefault="009D28B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p-value</w:t>
            </w:r>
          </w:p>
        </w:tc>
      </w:tr>
      <w:tr w:rsidR="00DF3B1B" w14:paraId="45228BEC" w14:textId="77777777">
        <w:tc>
          <w:tcPr>
            <w:tcW w:w="2763" w:type="dxa"/>
          </w:tcPr>
          <w:p w14:paraId="4734C9E3"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243" w:type="dxa"/>
          </w:tcPr>
          <w:p w14:paraId="4F31D7D7"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1403" w:type="dxa"/>
          </w:tcPr>
          <w:p w14:paraId="46322CCB"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0.082</w:t>
            </w:r>
          </w:p>
        </w:tc>
        <w:tc>
          <w:tcPr>
            <w:tcW w:w="1163" w:type="dxa"/>
          </w:tcPr>
          <w:p w14:paraId="0DED51D9"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0.243</w:t>
            </w:r>
          </w:p>
        </w:tc>
        <w:tc>
          <w:tcPr>
            <w:tcW w:w="1097" w:type="dxa"/>
          </w:tcPr>
          <w:p w14:paraId="6469AD19"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r w:rsidR="00DF3B1B" w14:paraId="7D7C5DE3" w14:textId="77777777">
        <w:tc>
          <w:tcPr>
            <w:tcW w:w="2763" w:type="dxa"/>
          </w:tcPr>
          <w:p w14:paraId="595EAF87"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in months</w:t>
            </w:r>
          </w:p>
        </w:tc>
        <w:tc>
          <w:tcPr>
            <w:tcW w:w="1243" w:type="dxa"/>
          </w:tcPr>
          <w:p w14:paraId="2080C33C"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w:t>
            </w:r>
          </w:p>
        </w:tc>
        <w:tc>
          <w:tcPr>
            <w:tcW w:w="1403" w:type="dxa"/>
          </w:tcPr>
          <w:p w14:paraId="06CE8B93"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w:t>
            </w:r>
          </w:p>
        </w:tc>
        <w:tc>
          <w:tcPr>
            <w:tcW w:w="1163" w:type="dxa"/>
          </w:tcPr>
          <w:p w14:paraId="3CCD3169"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3.339</w:t>
            </w:r>
          </w:p>
        </w:tc>
        <w:tc>
          <w:tcPr>
            <w:tcW w:w="1097" w:type="dxa"/>
          </w:tcPr>
          <w:p w14:paraId="26ED6D07"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&lt;.01</w:t>
            </w:r>
          </w:p>
        </w:tc>
      </w:tr>
      <w:tr w:rsidR="00DF3B1B" w14:paraId="77CA6B24" w14:textId="77777777">
        <w:tc>
          <w:tcPr>
            <w:tcW w:w="2763" w:type="dxa"/>
          </w:tcPr>
          <w:p w14:paraId="272ABE15"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Language</w:t>
            </w:r>
          </w:p>
        </w:tc>
        <w:tc>
          <w:tcPr>
            <w:tcW w:w="1243" w:type="dxa"/>
          </w:tcPr>
          <w:p w14:paraId="2DCB05C5"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0.311</w:t>
            </w:r>
          </w:p>
        </w:tc>
        <w:tc>
          <w:tcPr>
            <w:tcW w:w="1403" w:type="dxa"/>
          </w:tcPr>
          <w:p w14:paraId="60A91DBF"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0.211</w:t>
            </w:r>
          </w:p>
        </w:tc>
        <w:tc>
          <w:tcPr>
            <w:tcW w:w="1163" w:type="dxa"/>
          </w:tcPr>
          <w:p w14:paraId="52E717A8"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1.474</w:t>
            </w:r>
          </w:p>
        </w:tc>
        <w:tc>
          <w:tcPr>
            <w:tcW w:w="1097" w:type="dxa"/>
          </w:tcPr>
          <w:p w14:paraId="068357C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0.152</w:t>
            </w:r>
          </w:p>
        </w:tc>
      </w:tr>
      <w:tr w:rsidR="00DF3B1B" w14:paraId="68F55799" w14:textId="77777777">
        <w:tc>
          <w:tcPr>
            <w:tcW w:w="2763" w:type="dxa"/>
            <w:tcBorders>
              <w:bottom w:val="single" w:sz="4" w:space="0" w:color="000000"/>
            </w:tcBorders>
          </w:tcPr>
          <w:p w14:paraId="2B7D30BA"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in months:Language</w:t>
            </w:r>
          </w:p>
        </w:tc>
        <w:tc>
          <w:tcPr>
            <w:tcW w:w="1243" w:type="dxa"/>
            <w:tcBorders>
              <w:bottom w:val="single" w:sz="4" w:space="0" w:color="000000"/>
            </w:tcBorders>
          </w:tcPr>
          <w:p w14:paraId="7CC311BB"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-0.025</w:t>
            </w:r>
          </w:p>
        </w:tc>
        <w:tc>
          <w:tcPr>
            <w:tcW w:w="1403" w:type="dxa"/>
            <w:tcBorders>
              <w:bottom w:val="single" w:sz="4" w:space="0" w:color="000000"/>
            </w:tcBorders>
          </w:tcPr>
          <w:p w14:paraId="628C1BAE"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0.017</w:t>
            </w:r>
          </w:p>
        </w:tc>
        <w:tc>
          <w:tcPr>
            <w:tcW w:w="1163" w:type="dxa"/>
            <w:tcBorders>
              <w:bottom w:val="single" w:sz="4" w:space="0" w:color="000000"/>
            </w:tcBorders>
          </w:tcPr>
          <w:p w14:paraId="340EE004"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-1.478</w:t>
            </w:r>
          </w:p>
        </w:tc>
        <w:tc>
          <w:tcPr>
            <w:tcW w:w="1097" w:type="dxa"/>
            <w:tcBorders>
              <w:bottom w:val="single" w:sz="4" w:space="0" w:color="000000"/>
            </w:tcBorders>
          </w:tcPr>
          <w:p w14:paraId="39B4D25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0.151</w:t>
            </w:r>
          </w:p>
        </w:tc>
      </w:tr>
    </w:tbl>
    <w:p w14:paraId="10E2C925" w14:textId="47B9F3C0" w:rsidR="001E2C0A" w:rsidRDefault="001E2C0A">
      <w:pPr>
        <w:pBdr>
          <w:top w:val="nil"/>
          <w:left w:val="nil"/>
          <w:bottom w:val="nil"/>
          <w:right w:val="nil"/>
          <w:between w:val="nil"/>
        </w:pBdr>
        <w:spacing w:after="0" w:line="240" w:lineRule="auto"/>
        <w:rPr>
          <w:rFonts w:ascii="Times New Roman" w:eastAsia="Times New Roman" w:hAnsi="Times New Roman" w:cs="Times New Roman"/>
          <w:b/>
          <w:i/>
          <w:color w:val="000000"/>
          <w:sz w:val="24"/>
          <w:szCs w:val="24"/>
        </w:rPr>
      </w:pPr>
    </w:p>
    <w:p w14:paraId="43C8DFEC" w14:textId="77777777" w:rsidR="00D71965" w:rsidRDefault="00D71965">
      <w:pPr>
        <w:pBdr>
          <w:top w:val="nil"/>
          <w:left w:val="nil"/>
          <w:bottom w:val="nil"/>
          <w:right w:val="nil"/>
          <w:between w:val="nil"/>
        </w:pBdr>
        <w:spacing w:after="0" w:line="240" w:lineRule="auto"/>
        <w:rPr>
          <w:rFonts w:ascii="Times New Roman" w:eastAsia="Times New Roman" w:hAnsi="Times New Roman" w:cs="Times New Roman"/>
          <w:b/>
          <w:i/>
          <w:color w:val="000000"/>
          <w:sz w:val="24"/>
          <w:szCs w:val="24"/>
        </w:rPr>
      </w:pPr>
    </w:p>
    <w:p w14:paraId="3EAD0C22" w14:textId="77777777" w:rsidR="00DF3B1B" w:rsidRDefault="009D28B5">
      <w:pPr>
        <w:pBdr>
          <w:top w:val="nil"/>
          <w:left w:val="nil"/>
          <w:bottom w:val="nil"/>
          <w:right w:val="nil"/>
          <w:between w:val="nil"/>
        </w:pBd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3.2</w:t>
      </w:r>
      <w:r>
        <w:rPr>
          <w:rFonts w:ascii="Times New Roman" w:eastAsia="Times New Roman" w:hAnsi="Times New Roman" w:cs="Times New Roman"/>
          <w:b/>
          <w:i/>
          <w:color w:val="000000"/>
          <w:sz w:val="24"/>
          <w:szCs w:val="24"/>
        </w:rPr>
        <w:tab/>
        <w:t>VMS consonants</w:t>
      </w:r>
    </w:p>
    <w:p w14:paraId="0FB73FA8" w14:textId="1011510C"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Prior work suggests that American </w:t>
      </w:r>
      <w:r w:rsidR="00204E40">
        <w:rPr>
          <w:rFonts w:ascii="Times New Roman" w:eastAsia="Times New Roman" w:hAnsi="Times New Roman" w:cs="Times New Roman"/>
          <w:color w:val="000000"/>
          <w:sz w:val="24"/>
          <w:szCs w:val="24"/>
        </w:rPr>
        <w:t xml:space="preserve">English- </w:t>
      </w:r>
      <w:r>
        <w:rPr>
          <w:rFonts w:ascii="Times New Roman" w:eastAsia="Times New Roman" w:hAnsi="Times New Roman" w:cs="Times New Roman"/>
          <w:color w:val="000000"/>
          <w:sz w:val="24"/>
          <w:szCs w:val="24"/>
        </w:rPr>
        <w:t xml:space="preserve">and British English-acquiring children typically acquire 2 VMS consonants between 9 and 15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onths, on average reaching this benchmark between 10 and 12 months (McCune &amp; Vihman 2001; DePaolis et al. 2016). We see that most Tseltal</w:t>
      </w:r>
      <w:r w:rsidR="00204E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Yélî Dnye</w:t>
      </w:r>
      <w:r w:rsidR="00204E40">
        <w:rPr>
          <w:rFonts w:ascii="Times New Roman" w:eastAsia="Times New Roman" w:hAnsi="Times New Roman" w:cs="Times New Roman"/>
          <w:color w:val="000000"/>
          <w:sz w:val="24"/>
          <w:szCs w:val="24"/>
        </w:rPr>
        <w:t>-acquiring</w:t>
      </w:r>
      <w:r>
        <w:rPr>
          <w:rFonts w:ascii="Times New Roman" w:eastAsia="Times New Roman" w:hAnsi="Times New Roman" w:cs="Times New Roman"/>
          <w:color w:val="000000"/>
          <w:sz w:val="24"/>
          <w:szCs w:val="24"/>
        </w:rPr>
        <w:t xml:space="preserve"> children showed VMS scores aligning with </w:t>
      </w:r>
      <w:r w:rsidR="00FC2676">
        <w:rPr>
          <w:rFonts w:ascii="Times New Roman" w:eastAsia="Times New Roman" w:hAnsi="Times New Roman" w:cs="Times New Roman"/>
          <w:color w:val="000000"/>
          <w:sz w:val="24"/>
          <w:szCs w:val="24"/>
        </w:rPr>
        <w:t>prior findings based on English</w:t>
      </w:r>
      <w:r>
        <w:rPr>
          <w:rFonts w:ascii="Times New Roman" w:eastAsia="Times New Roman" w:hAnsi="Times New Roman" w:cs="Times New Roman"/>
          <w:color w:val="000000"/>
          <w:sz w:val="24"/>
          <w:szCs w:val="24"/>
        </w:rPr>
        <w:t>, though 1 Tseltal-learning child and 3 Yélî Dnye-learning produced fewer VMS consonants than expected (Figure 3). These findings are not necessarily anomalous: in McCune &amp; Vihman’s (2001) study, 6 out 20, or 30%, of the English children did not reach 2 VMS before 1</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 months, which is comparable to the 27.3% of Tsetal and 45.4% of Y</w:t>
      </w:r>
      <w:r>
        <w:rPr>
          <w:rFonts w:ascii="Times New Roman" w:eastAsia="Times New Roman" w:hAnsi="Times New Roman" w:cs="Times New Roman"/>
          <w:sz w:val="24"/>
          <w:szCs w:val="24"/>
        </w:rPr>
        <w:t>é</w:t>
      </w:r>
      <w:r>
        <w:rPr>
          <w:rFonts w:ascii="Times New Roman" w:eastAsia="Times New Roman" w:hAnsi="Times New Roman" w:cs="Times New Roman"/>
          <w:color w:val="000000"/>
          <w:sz w:val="24"/>
          <w:szCs w:val="24"/>
        </w:rPr>
        <w:t xml:space="preserve">lî children found here. In contrast, in the study by DePaolis et al. (2016) </w:t>
      </w:r>
      <w:r>
        <w:rPr>
          <w:rFonts w:ascii="Times New Roman" w:eastAsia="Times New Roman" w:hAnsi="Times New Roman" w:cs="Times New Roman"/>
          <w:sz w:val="24"/>
          <w:szCs w:val="24"/>
        </w:rPr>
        <w:t xml:space="preserve">all </w:t>
      </w:r>
      <w:r>
        <w:rPr>
          <w:rFonts w:ascii="Times New Roman" w:eastAsia="Times New Roman" w:hAnsi="Times New Roman" w:cs="Times New Roman"/>
          <w:color w:val="000000"/>
          <w:sz w:val="24"/>
          <w:szCs w:val="24"/>
        </w:rPr>
        <w:t xml:space="preserve">of the children </w:t>
      </w:r>
      <w:r>
        <w:rPr>
          <w:rFonts w:ascii="Times New Roman" w:eastAsia="Times New Roman" w:hAnsi="Times New Roman" w:cs="Times New Roman"/>
          <w:sz w:val="24"/>
          <w:szCs w:val="24"/>
        </w:rPr>
        <w:t xml:space="preserve">did </w:t>
      </w:r>
      <w:r>
        <w:rPr>
          <w:rFonts w:ascii="Times New Roman" w:eastAsia="Times New Roman" w:hAnsi="Times New Roman" w:cs="Times New Roman"/>
          <w:color w:val="000000"/>
          <w:sz w:val="24"/>
          <w:szCs w:val="24"/>
        </w:rPr>
        <w:t>achieve 2 VMSs before 1</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 months. An overview of all VMS consonants found in the Tseltal and Yélî Dnye data is shown in Table 8 (the data </w:t>
      </w:r>
      <w:r w:rsidR="00FC2676">
        <w:rPr>
          <w:rFonts w:ascii="Times New Roman" w:eastAsia="Times New Roman" w:hAnsi="Times New Roman" w:cs="Times New Roman"/>
          <w:color w:val="000000"/>
          <w:sz w:val="24"/>
          <w:szCs w:val="24"/>
        </w:rPr>
        <w:t xml:space="preserve">tables </w:t>
      </w:r>
      <w:r>
        <w:rPr>
          <w:rFonts w:ascii="Times New Roman" w:eastAsia="Times New Roman" w:hAnsi="Times New Roman" w:cs="Times New Roman"/>
          <w:color w:val="000000"/>
          <w:sz w:val="24"/>
          <w:szCs w:val="24"/>
        </w:rPr>
        <w:t xml:space="preserve">used to generate Figure 3 and Table 8 are shown in Appendix Table 1 and Appendix Table 2). </w:t>
      </w:r>
    </w:p>
    <w:p w14:paraId="0411D891" w14:textId="77777777"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8664339" w14:textId="6C1DDA7F" w:rsidR="00DF3B1B" w:rsidRDefault="009D28B5" w:rsidP="00AC55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Figure 3.</w:t>
      </w:r>
      <w:r>
        <w:rPr>
          <w:rFonts w:ascii="Times New Roman" w:eastAsia="Times New Roman" w:hAnsi="Times New Roman" w:cs="Times New Roman"/>
          <w:color w:val="000000"/>
          <w:sz w:val="24"/>
          <w:szCs w:val="24"/>
        </w:rPr>
        <w:t xml:space="preserve"> VMS count of Tseltal</w:t>
      </w:r>
      <w:r w:rsidR="00072B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Yélî </w:t>
      </w:r>
      <w:r w:rsidR="00072B66">
        <w:rPr>
          <w:rFonts w:ascii="Times New Roman" w:eastAsia="Times New Roman" w:hAnsi="Times New Roman" w:cs="Times New Roman"/>
          <w:color w:val="000000"/>
          <w:sz w:val="24"/>
          <w:szCs w:val="24"/>
        </w:rPr>
        <w:t>Dnye-</w:t>
      </w:r>
      <w:r>
        <w:rPr>
          <w:rFonts w:ascii="Times New Roman" w:eastAsia="Times New Roman" w:hAnsi="Times New Roman" w:cs="Times New Roman"/>
          <w:color w:val="000000"/>
          <w:sz w:val="24"/>
          <w:szCs w:val="24"/>
        </w:rPr>
        <w:t>speaking children; the white box indicates &lt;2 VMSs beyond 12 months. Point</w:t>
      </w:r>
      <w:r w:rsidR="00B575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w:t>
      </w:r>
      <w:r w:rsidR="00B57569">
        <w:rPr>
          <w:rFonts w:ascii="Times New Roman" w:eastAsia="Times New Roman" w:hAnsi="Times New Roman" w:cs="Times New Roman"/>
          <w:color w:val="000000"/>
          <w:sz w:val="24"/>
          <w:szCs w:val="24"/>
        </w:rPr>
        <w:t>ize</w:t>
      </w:r>
      <w:r>
        <w:rPr>
          <w:rFonts w:ascii="Times New Roman" w:eastAsia="Times New Roman" w:hAnsi="Times New Roman" w:cs="Times New Roman"/>
          <w:color w:val="000000"/>
          <w:sz w:val="24"/>
          <w:szCs w:val="24"/>
        </w:rPr>
        <w:t xml:space="preserve"> indicate</w:t>
      </w:r>
      <w:r w:rsidR="00B57569">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number of vocalizations (range: 64–643), and those shaped ‘+’ indicate fewer than 100 vocalizations found.</w:t>
      </w:r>
      <w:r>
        <w:rPr>
          <w:noProof/>
        </w:rPr>
        <w:drawing>
          <wp:anchor distT="0" distB="0" distL="114300" distR="114300" simplePos="0" relativeHeight="251660288" behindDoc="0" locked="0" layoutInCell="1" hidden="0" allowOverlap="1" wp14:anchorId="495B4EEB" wp14:editId="674B5A3E">
            <wp:simplePos x="0" y="0"/>
            <wp:positionH relativeFrom="margin">
              <wp:align>right</wp:align>
            </wp:positionH>
            <wp:positionV relativeFrom="paragraph">
              <wp:posOffset>554990</wp:posOffset>
            </wp:positionV>
            <wp:extent cx="5731200" cy="2870200"/>
            <wp:effectExtent l="0" t="0" r="3175" b="6350"/>
            <wp:wrapTopAndBottom distT="0" dist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870200"/>
                    </a:xfrm>
                    <a:prstGeom prst="rect">
                      <a:avLst/>
                    </a:prstGeom>
                    <a:ln/>
                  </pic:spPr>
                </pic:pic>
              </a:graphicData>
            </a:graphic>
          </wp:anchor>
        </w:drawing>
      </w:r>
    </w:p>
    <w:p w14:paraId="262DA61E" w14:textId="77777777"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04AA085" w14:textId="505436BE"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both Tseltal</w:t>
      </w:r>
      <w:r w:rsidR="00C710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Yélî Dnye</w:t>
      </w:r>
      <w:r w:rsidR="00C71040">
        <w:rPr>
          <w:rFonts w:ascii="Times New Roman" w:eastAsia="Times New Roman" w:hAnsi="Times New Roman" w:cs="Times New Roman"/>
          <w:color w:val="000000"/>
          <w:sz w:val="24"/>
          <w:szCs w:val="24"/>
        </w:rPr>
        <w:t>-acquiring children</w:t>
      </w:r>
      <w:r>
        <w:rPr>
          <w:rFonts w:ascii="Times New Roman" w:eastAsia="Times New Roman" w:hAnsi="Times New Roman" w:cs="Times New Roman"/>
          <w:color w:val="000000"/>
          <w:sz w:val="24"/>
          <w:szCs w:val="24"/>
        </w:rPr>
        <w:t xml:space="preserve">, all phones reaching VMS were part of the native phonological inventory, voicing contrasts aside. The most common VMS consonants produced by children in both samples were [t/d] and [m], followed by [p/b] (Table 8). The [m] VMS is more prevalent here than in prior studies, while [p/b] and [t/d] are well-attested early VMS consonants in English, Italian, and Welsh (DePaolis et al. 2011; Majorano et al. 2014; McCune &amp; Vihman 2001; DePaolis et al. 2013). The difference in distribution of the plosives across these two languages shows an interesting pattern: </w:t>
      </w:r>
      <w:r w:rsidR="00BB3D7A">
        <w:rPr>
          <w:rFonts w:ascii="Times New Roman" w:eastAsia="Times New Roman" w:hAnsi="Times New Roman" w:cs="Times New Roman"/>
          <w:color w:val="000000"/>
          <w:sz w:val="24"/>
          <w:szCs w:val="24"/>
        </w:rPr>
        <w:t xml:space="preserve">while </w:t>
      </w:r>
      <w:r>
        <w:rPr>
          <w:rFonts w:ascii="Times New Roman" w:eastAsia="Times New Roman" w:hAnsi="Times New Roman" w:cs="Times New Roman"/>
          <w:color w:val="000000"/>
          <w:sz w:val="24"/>
          <w:szCs w:val="24"/>
        </w:rPr>
        <w:t>in both cases [t/d] is the most prevalent type of plosive (in line with the hypothesis that the alveolar place of articulation is universally less marked, (</w:t>
      </w:r>
      <w:r w:rsidR="0022148F">
        <w:rPr>
          <w:rFonts w:ascii="Times New Roman" w:eastAsia="Times New Roman" w:hAnsi="Times New Roman" w:cs="Times New Roman"/>
          <w:color w:val="000000"/>
          <w:sz w:val="24"/>
          <w:szCs w:val="24"/>
        </w:rPr>
        <w:t>Shaw</w:t>
      </w:r>
      <w:r>
        <w:rPr>
          <w:rFonts w:ascii="Times New Roman" w:eastAsia="Times New Roman" w:hAnsi="Times New Roman" w:cs="Times New Roman"/>
          <w:color w:val="000000"/>
          <w:sz w:val="24"/>
          <w:szCs w:val="24"/>
        </w:rPr>
        <w:t xml:space="preserve"> 1991; Tsuji et al. 2015), in Tseltal the second most prevalent is [p/b] with few instances of [k/g], while in Yélî Dnye [k/g] is the second most prevalent plosive type and there are few instances of [p/b]. The graphs for the total number of phones used across tokens analyzed in each language are shown in Appendix Figure 4.</w:t>
      </w:r>
    </w:p>
    <w:p w14:paraId="3494CEE6" w14:textId="77777777" w:rsidR="00AC556D" w:rsidRDefault="00AC55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fb"/>
        <w:tblW w:w="4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0"/>
        <w:gridCol w:w="643"/>
        <w:gridCol w:w="590"/>
        <w:gridCol w:w="643"/>
        <w:gridCol w:w="523"/>
        <w:gridCol w:w="456"/>
        <w:gridCol w:w="498"/>
      </w:tblGrid>
      <w:tr w:rsidR="00DF3B1B" w14:paraId="21EF2477" w14:textId="77777777">
        <w:tc>
          <w:tcPr>
            <w:tcW w:w="4683" w:type="dxa"/>
            <w:gridSpan w:val="7"/>
            <w:tcBorders>
              <w:top w:val="nil"/>
              <w:left w:val="nil"/>
              <w:right w:val="nil"/>
            </w:tcBorders>
          </w:tcPr>
          <w:p w14:paraId="44B9AB58"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Table 8. </w:t>
            </w:r>
            <w:r>
              <w:rPr>
                <w:rFonts w:ascii="Times New Roman" w:eastAsia="Times New Roman" w:hAnsi="Times New Roman" w:cs="Times New Roman"/>
                <w:color w:val="000000"/>
                <w:sz w:val="24"/>
                <w:szCs w:val="24"/>
              </w:rPr>
              <w:t>Distribution of all VMS consonants acquired by language sample.</w:t>
            </w:r>
          </w:p>
        </w:tc>
      </w:tr>
      <w:tr w:rsidR="00DF3B1B" w14:paraId="0912538A" w14:textId="77777777">
        <w:tc>
          <w:tcPr>
            <w:tcW w:w="1330" w:type="dxa"/>
          </w:tcPr>
          <w:p w14:paraId="6E56A65F" w14:textId="77777777" w:rsidR="00DF3B1B" w:rsidRDefault="00DF3B1B">
            <w:pPr>
              <w:pBdr>
                <w:top w:val="nil"/>
                <w:left w:val="nil"/>
                <w:bottom w:val="nil"/>
                <w:right w:val="nil"/>
                <w:between w:val="nil"/>
              </w:pBdr>
              <w:rPr>
                <w:rFonts w:ascii="Times New Roman" w:eastAsia="Times New Roman" w:hAnsi="Times New Roman" w:cs="Times New Roman"/>
                <w:color w:val="000000"/>
                <w:sz w:val="24"/>
                <w:szCs w:val="24"/>
              </w:rPr>
            </w:pPr>
          </w:p>
        </w:tc>
        <w:tc>
          <w:tcPr>
            <w:tcW w:w="643" w:type="dxa"/>
          </w:tcPr>
          <w:p w14:paraId="0D396CBF"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w:t>
            </w:r>
          </w:p>
        </w:tc>
        <w:tc>
          <w:tcPr>
            <w:tcW w:w="590" w:type="dxa"/>
          </w:tcPr>
          <w:p w14:paraId="6F0D93F4"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t/d</w:t>
            </w:r>
          </w:p>
        </w:tc>
        <w:tc>
          <w:tcPr>
            <w:tcW w:w="643" w:type="dxa"/>
          </w:tcPr>
          <w:p w14:paraId="76F1FD29"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k/g</w:t>
            </w:r>
          </w:p>
        </w:tc>
        <w:tc>
          <w:tcPr>
            <w:tcW w:w="523" w:type="dxa"/>
          </w:tcPr>
          <w:p w14:paraId="3C8A021C"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c>
          <w:tcPr>
            <w:tcW w:w="456" w:type="dxa"/>
          </w:tcPr>
          <w:p w14:paraId="157FBB8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498" w:type="dxa"/>
          </w:tcPr>
          <w:p w14:paraId="6049C4DE"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r>
      <w:tr w:rsidR="00DF3B1B" w14:paraId="36F2B503" w14:textId="77777777">
        <w:tc>
          <w:tcPr>
            <w:tcW w:w="1330" w:type="dxa"/>
          </w:tcPr>
          <w:p w14:paraId="1F1B9546"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Tseltal</w:t>
            </w:r>
          </w:p>
        </w:tc>
        <w:tc>
          <w:tcPr>
            <w:tcW w:w="643" w:type="dxa"/>
          </w:tcPr>
          <w:p w14:paraId="003A647E"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90" w:type="dxa"/>
          </w:tcPr>
          <w:p w14:paraId="5B2DE2E1"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643" w:type="dxa"/>
          </w:tcPr>
          <w:p w14:paraId="0A65B8EB"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23" w:type="dxa"/>
          </w:tcPr>
          <w:p w14:paraId="7B73D5CD"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456" w:type="dxa"/>
          </w:tcPr>
          <w:p w14:paraId="25DE0FC9"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98" w:type="dxa"/>
          </w:tcPr>
          <w:p w14:paraId="531064AA"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DF3B1B" w14:paraId="0E34F176" w14:textId="77777777">
        <w:tc>
          <w:tcPr>
            <w:tcW w:w="1330" w:type="dxa"/>
            <w:tcBorders>
              <w:bottom w:val="single" w:sz="4" w:space="0" w:color="000000"/>
            </w:tcBorders>
          </w:tcPr>
          <w:p w14:paraId="1816F31B"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Yélî Dnye</w:t>
            </w:r>
          </w:p>
        </w:tc>
        <w:tc>
          <w:tcPr>
            <w:tcW w:w="643" w:type="dxa"/>
            <w:tcBorders>
              <w:bottom w:val="single" w:sz="4" w:space="0" w:color="000000"/>
            </w:tcBorders>
          </w:tcPr>
          <w:p w14:paraId="4379236E"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90" w:type="dxa"/>
            <w:tcBorders>
              <w:bottom w:val="single" w:sz="4" w:space="0" w:color="000000"/>
            </w:tcBorders>
          </w:tcPr>
          <w:p w14:paraId="19511DE3"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643" w:type="dxa"/>
            <w:tcBorders>
              <w:bottom w:val="single" w:sz="4" w:space="0" w:color="000000"/>
            </w:tcBorders>
          </w:tcPr>
          <w:p w14:paraId="57F448A8"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23" w:type="dxa"/>
            <w:tcBorders>
              <w:bottom w:val="single" w:sz="4" w:space="0" w:color="000000"/>
            </w:tcBorders>
          </w:tcPr>
          <w:p w14:paraId="519441E7"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56" w:type="dxa"/>
            <w:tcBorders>
              <w:bottom w:val="single" w:sz="4" w:space="0" w:color="000000"/>
            </w:tcBorders>
          </w:tcPr>
          <w:p w14:paraId="3FB111D6"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98" w:type="dxa"/>
            <w:tcBorders>
              <w:bottom w:val="single" w:sz="4" w:space="0" w:color="000000"/>
            </w:tcBorders>
          </w:tcPr>
          <w:p w14:paraId="07060D32" w14:textId="77777777" w:rsidR="00DF3B1B" w:rsidRDefault="009D28B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14:paraId="201FFB7C" w14:textId="77777777" w:rsidR="00DF3B1B" w:rsidRDefault="00DF3B1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5FF7FB2"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linear regression of VMS counts revealed a significant positive effect of age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&lt;.01), no significant effect of language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=.20) and no age-by-language interaction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=.21). In other words, while the number of VMSs acquired increased with age overall, there is no evidence for different patterning by language group, neither overall nor specifically for age-related increase between languages.</w:t>
      </w:r>
    </w:p>
    <w:p w14:paraId="1D4280DD" w14:textId="57C07FE9" w:rsidR="004253C8" w:rsidRDefault="004253C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EF7F9B2" w14:textId="77777777" w:rsidR="00DF3B1B" w:rsidRDefault="00DF3B1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fc"/>
        <w:tblW w:w="7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3"/>
        <w:gridCol w:w="1405"/>
        <w:gridCol w:w="1403"/>
        <w:gridCol w:w="1163"/>
        <w:gridCol w:w="1101"/>
      </w:tblGrid>
      <w:tr w:rsidR="00DF3B1B" w14:paraId="5C73F604" w14:textId="77777777">
        <w:tc>
          <w:tcPr>
            <w:tcW w:w="7835" w:type="dxa"/>
            <w:gridSpan w:val="5"/>
            <w:tcBorders>
              <w:top w:val="nil"/>
              <w:left w:val="nil"/>
              <w:right w:val="nil"/>
            </w:tcBorders>
          </w:tcPr>
          <w:p w14:paraId="1B56652B"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Table 9.</w:t>
            </w:r>
            <w:r>
              <w:rPr>
                <w:rFonts w:ascii="Times New Roman" w:eastAsia="Times New Roman" w:hAnsi="Times New Roman" w:cs="Times New Roman"/>
                <w:color w:val="000000"/>
                <w:sz w:val="24"/>
                <w:szCs w:val="24"/>
              </w:rPr>
              <w:t xml:space="preserve"> Output of the VMS regression analysis.</w:t>
            </w:r>
          </w:p>
        </w:tc>
      </w:tr>
      <w:tr w:rsidR="00DF3B1B" w14:paraId="2CAB50ED" w14:textId="77777777">
        <w:tc>
          <w:tcPr>
            <w:tcW w:w="7835" w:type="dxa"/>
            <w:gridSpan w:val="5"/>
          </w:tcPr>
          <w:p w14:paraId="67B1D7A9"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Coefficients:</w:t>
            </w:r>
          </w:p>
        </w:tc>
      </w:tr>
      <w:tr w:rsidR="00DF3B1B" w14:paraId="4FD0E805" w14:textId="77777777">
        <w:tc>
          <w:tcPr>
            <w:tcW w:w="2763" w:type="dxa"/>
          </w:tcPr>
          <w:p w14:paraId="434C6878" w14:textId="77777777" w:rsidR="00DF3B1B" w:rsidRDefault="009D28B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Term</w:t>
            </w:r>
          </w:p>
        </w:tc>
        <w:tc>
          <w:tcPr>
            <w:tcW w:w="1405" w:type="dxa"/>
          </w:tcPr>
          <w:p w14:paraId="65508B4C" w14:textId="77777777" w:rsidR="00DF3B1B" w:rsidRDefault="009D28B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Estimate</w:t>
            </w:r>
          </w:p>
        </w:tc>
        <w:tc>
          <w:tcPr>
            <w:tcW w:w="1403" w:type="dxa"/>
          </w:tcPr>
          <w:p w14:paraId="5DFCDC4B" w14:textId="77777777" w:rsidR="00DF3B1B" w:rsidRDefault="009D28B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Std. Error</w:t>
            </w:r>
          </w:p>
        </w:tc>
        <w:tc>
          <w:tcPr>
            <w:tcW w:w="1163" w:type="dxa"/>
          </w:tcPr>
          <w:p w14:paraId="489C027C" w14:textId="77777777" w:rsidR="00DF3B1B" w:rsidRDefault="009D28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t-value</w:t>
            </w:r>
          </w:p>
        </w:tc>
        <w:tc>
          <w:tcPr>
            <w:tcW w:w="1101" w:type="dxa"/>
          </w:tcPr>
          <w:p w14:paraId="241835B3" w14:textId="77777777" w:rsidR="00DF3B1B" w:rsidRDefault="009D28B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p-value</w:t>
            </w:r>
          </w:p>
        </w:tc>
      </w:tr>
      <w:tr w:rsidR="00DF3B1B" w14:paraId="110EEAAA" w14:textId="77777777">
        <w:tc>
          <w:tcPr>
            <w:tcW w:w="2763" w:type="dxa"/>
          </w:tcPr>
          <w:p w14:paraId="1C61F969"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405" w:type="dxa"/>
          </w:tcPr>
          <w:p w14:paraId="75A9F2B4"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-1.128</w:t>
            </w:r>
          </w:p>
        </w:tc>
        <w:tc>
          <w:tcPr>
            <w:tcW w:w="1403" w:type="dxa"/>
          </w:tcPr>
          <w:p w14:paraId="13D0E120"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1.002</w:t>
            </w:r>
          </w:p>
        </w:tc>
        <w:tc>
          <w:tcPr>
            <w:tcW w:w="1163" w:type="dxa"/>
          </w:tcPr>
          <w:p w14:paraId="4F59344F"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-1.125</w:t>
            </w:r>
          </w:p>
        </w:tc>
        <w:tc>
          <w:tcPr>
            <w:tcW w:w="1101" w:type="dxa"/>
          </w:tcPr>
          <w:p w14:paraId="2C38909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r>
      <w:tr w:rsidR="00DF3B1B" w14:paraId="452C25CD" w14:textId="77777777">
        <w:tc>
          <w:tcPr>
            <w:tcW w:w="2763" w:type="dxa"/>
          </w:tcPr>
          <w:p w14:paraId="044D2306"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in months</w:t>
            </w:r>
          </w:p>
        </w:tc>
        <w:tc>
          <w:tcPr>
            <w:tcW w:w="1405" w:type="dxa"/>
          </w:tcPr>
          <w:p w14:paraId="1E45578D"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0.278</w:t>
            </w:r>
          </w:p>
        </w:tc>
        <w:tc>
          <w:tcPr>
            <w:tcW w:w="1403" w:type="dxa"/>
          </w:tcPr>
          <w:p w14:paraId="653C82CE"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0.093</w:t>
            </w:r>
          </w:p>
        </w:tc>
        <w:tc>
          <w:tcPr>
            <w:tcW w:w="1163" w:type="dxa"/>
          </w:tcPr>
          <w:p w14:paraId="5D72F6B8"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2.987</w:t>
            </w:r>
          </w:p>
        </w:tc>
        <w:tc>
          <w:tcPr>
            <w:tcW w:w="1101" w:type="dxa"/>
          </w:tcPr>
          <w:p w14:paraId="1E6FE18A"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&lt;.01</w:t>
            </w:r>
          </w:p>
        </w:tc>
      </w:tr>
      <w:tr w:rsidR="00DF3B1B" w14:paraId="24D7B42E" w14:textId="77777777">
        <w:tc>
          <w:tcPr>
            <w:tcW w:w="2763" w:type="dxa"/>
          </w:tcPr>
          <w:p w14:paraId="49B30BEE"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Language</w:t>
            </w:r>
          </w:p>
        </w:tc>
        <w:tc>
          <w:tcPr>
            <w:tcW w:w="1405" w:type="dxa"/>
          </w:tcPr>
          <w:p w14:paraId="74DD76DC"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3.404</w:t>
            </w:r>
          </w:p>
        </w:tc>
        <w:tc>
          <w:tcPr>
            <w:tcW w:w="1403" w:type="dxa"/>
          </w:tcPr>
          <w:p w14:paraId="6F25C81C"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2.565</w:t>
            </w:r>
          </w:p>
        </w:tc>
        <w:tc>
          <w:tcPr>
            <w:tcW w:w="1163" w:type="dxa"/>
          </w:tcPr>
          <w:p w14:paraId="177AD37C"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1.327</w:t>
            </w:r>
          </w:p>
        </w:tc>
        <w:tc>
          <w:tcPr>
            <w:tcW w:w="1101" w:type="dxa"/>
          </w:tcPr>
          <w:p w14:paraId="5E0FF285"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0.195</w:t>
            </w:r>
          </w:p>
        </w:tc>
      </w:tr>
      <w:tr w:rsidR="00DF3B1B" w14:paraId="2E0D2EC2" w14:textId="77777777">
        <w:tc>
          <w:tcPr>
            <w:tcW w:w="2763" w:type="dxa"/>
            <w:tcBorders>
              <w:bottom w:val="single" w:sz="4" w:space="0" w:color="000000"/>
            </w:tcBorders>
          </w:tcPr>
          <w:p w14:paraId="022816B7" w14:textId="77777777" w:rsidR="00DF3B1B" w:rsidRDefault="009D28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in months:Language</w:t>
            </w:r>
          </w:p>
        </w:tc>
        <w:tc>
          <w:tcPr>
            <w:tcW w:w="1405" w:type="dxa"/>
            <w:tcBorders>
              <w:bottom w:val="single" w:sz="4" w:space="0" w:color="000000"/>
            </w:tcBorders>
          </w:tcPr>
          <w:p w14:paraId="56FC2154"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-0.266</w:t>
            </w:r>
          </w:p>
        </w:tc>
        <w:tc>
          <w:tcPr>
            <w:tcW w:w="1403" w:type="dxa"/>
            <w:tcBorders>
              <w:bottom w:val="single" w:sz="4" w:space="0" w:color="000000"/>
            </w:tcBorders>
          </w:tcPr>
          <w:p w14:paraId="21976BDC"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0.208</w:t>
            </w:r>
          </w:p>
        </w:tc>
        <w:tc>
          <w:tcPr>
            <w:tcW w:w="1163" w:type="dxa"/>
            <w:tcBorders>
              <w:bottom w:val="single" w:sz="4" w:space="0" w:color="000000"/>
            </w:tcBorders>
          </w:tcPr>
          <w:p w14:paraId="4911A752"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-1.281</w:t>
            </w:r>
          </w:p>
        </w:tc>
        <w:tc>
          <w:tcPr>
            <w:tcW w:w="1101" w:type="dxa"/>
            <w:tcBorders>
              <w:bottom w:val="single" w:sz="4" w:space="0" w:color="000000"/>
            </w:tcBorders>
          </w:tcPr>
          <w:p w14:paraId="454CCACF" w14:textId="77777777" w:rsidR="00DF3B1B" w:rsidRDefault="009D28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0.211</w:t>
            </w:r>
          </w:p>
        </w:tc>
      </w:tr>
      <w:tr w:rsidR="00DF3B1B" w14:paraId="649A1267" w14:textId="77777777">
        <w:tc>
          <w:tcPr>
            <w:tcW w:w="7835" w:type="dxa"/>
            <w:gridSpan w:val="5"/>
            <w:tcBorders>
              <w:left w:val="nil"/>
              <w:bottom w:val="nil"/>
              <w:right w:val="nil"/>
            </w:tcBorders>
          </w:tcPr>
          <w:p w14:paraId="4AC78DDC" w14:textId="77777777" w:rsidR="00DF3B1B" w:rsidRDefault="00DF3B1B">
            <w:pPr>
              <w:pBdr>
                <w:top w:val="nil"/>
                <w:left w:val="nil"/>
                <w:bottom w:val="nil"/>
                <w:right w:val="nil"/>
                <w:between w:val="nil"/>
              </w:pBdr>
              <w:rPr>
                <w:rFonts w:ascii="Times New Roman" w:eastAsia="Times New Roman" w:hAnsi="Times New Roman" w:cs="Times New Roman"/>
                <w:color w:val="000000"/>
                <w:sz w:val="24"/>
                <w:szCs w:val="24"/>
              </w:rPr>
            </w:pPr>
          </w:p>
        </w:tc>
      </w:tr>
    </w:tbl>
    <w:p w14:paraId="05C0DF53" w14:textId="77777777" w:rsidR="00DF3B1B" w:rsidRDefault="00DF3B1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34427D3" w14:textId="77777777" w:rsidR="00DF3B1B" w:rsidRDefault="009D28B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Discussion</w:t>
      </w:r>
    </w:p>
    <w:p w14:paraId="78B8BE16" w14:textId="71810342"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Children living in the Tseltal and Yélî communities are less frequently directly spoken to by adults, yet prior work shows no apparent delay in their early linguistic development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This finding </w:t>
      </w:r>
      <w:r w:rsidR="000D61E1">
        <w:rPr>
          <w:rFonts w:ascii="Times New Roman" w:eastAsia="Times New Roman" w:hAnsi="Times New Roman" w:cs="Times New Roman"/>
          <w:color w:val="000000"/>
          <w:sz w:val="24"/>
          <w:szCs w:val="24"/>
        </w:rPr>
        <w:t xml:space="preserve">may </w:t>
      </w:r>
      <w:r>
        <w:rPr>
          <w:rFonts w:ascii="Times New Roman" w:eastAsia="Times New Roman" w:hAnsi="Times New Roman" w:cs="Times New Roman"/>
          <w:color w:val="000000"/>
          <w:sz w:val="24"/>
          <w:szCs w:val="24"/>
        </w:rPr>
        <w:t xml:space="preserve">seem counterintuitive, as adult caregiver CDS has previously been strongly associated with faster-growing receptive and productive vocabularies (Hart &amp; Risley 1995; Hoff 2003; Shneidman &amp; Goldin-Meadow 2012; Weisleder &amp; Fernald 2013). </w:t>
      </w:r>
      <w:r w:rsidR="000D61E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apparent discrepancy may lie in the fact that prior work on Tseltal and Yélî Dnye used vocal maturity measures that are, in fact, fairly robust to environmental variation. In the current study, we investigated whether there was evidence of delay on a measure of early phonological development that has been shown to relate to early lexical development—stable early consonant production—</w:t>
      </w:r>
      <w:r w:rsidR="00B7164F">
        <w:rPr>
          <w:rFonts w:ascii="Times New Roman" w:eastAsia="Times New Roman" w:hAnsi="Times New Roman" w:cs="Times New Roman"/>
          <w:color w:val="000000"/>
          <w:sz w:val="24"/>
          <w:szCs w:val="24"/>
        </w:rPr>
        <w:t>by adapting</w:t>
      </w:r>
      <w:r>
        <w:rPr>
          <w:rFonts w:ascii="Times New Roman" w:eastAsia="Times New Roman" w:hAnsi="Times New Roman" w:cs="Times New Roman"/>
          <w:color w:val="000000"/>
          <w:sz w:val="24"/>
          <w:szCs w:val="24"/>
        </w:rPr>
        <w:t xml:space="preserve"> </w:t>
      </w:r>
      <w:r w:rsidR="00B7164F">
        <w:rPr>
          <w:rFonts w:ascii="Times New Roman" w:eastAsia="Times New Roman" w:hAnsi="Times New Roman" w:cs="Times New Roman"/>
          <w:color w:val="000000"/>
          <w:sz w:val="24"/>
          <w:szCs w:val="24"/>
        </w:rPr>
        <w:t xml:space="preserve">a measure of </w:t>
      </w:r>
      <w:r>
        <w:rPr>
          <w:rFonts w:ascii="Times New Roman" w:eastAsia="Times New Roman" w:hAnsi="Times New Roman" w:cs="Times New Roman"/>
          <w:color w:val="000000"/>
          <w:sz w:val="24"/>
          <w:szCs w:val="24"/>
        </w:rPr>
        <w:t xml:space="preserve">vocal motor scheme </w:t>
      </w:r>
      <w:r w:rsidR="00B7164F">
        <w:rPr>
          <w:rFonts w:ascii="Times New Roman" w:eastAsia="Times New Roman" w:hAnsi="Times New Roman" w:cs="Times New Roman"/>
          <w:color w:val="000000"/>
          <w:sz w:val="24"/>
          <w:szCs w:val="24"/>
        </w:rPr>
        <w:t>acquisition</w:t>
      </w:r>
      <w:r>
        <w:rPr>
          <w:rFonts w:ascii="Times New Roman" w:eastAsia="Times New Roman" w:hAnsi="Times New Roman" w:cs="Times New Roman"/>
          <w:color w:val="000000"/>
          <w:sz w:val="24"/>
          <w:szCs w:val="24"/>
        </w:rPr>
        <w:t>. We also tested whether the prior finding of non-delayed canonical babble onset would hold up with a larger sample of children than was studied previously.</w:t>
      </w:r>
    </w:p>
    <w:p w14:paraId="62615C88" w14:textId="7B4103D4"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predicted that, replicating prior work, canonical babble development would show no delays in either corpus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Cychosz et al. 2021). Following prior results showing no delays in the emergence of single- and multi-word utterances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we further hypothesized that VMS acquisition by Yélî </w:t>
      </w:r>
      <w:r w:rsidR="00F82949">
        <w:rPr>
          <w:rFonts w:ascii="Times New Roman" w:eastAsia="Times New Roman" w:hAnsi="Times New Roman" w:cs="Times New Roman"/>
          <w:color w:val="000000"/>
          <w:sz w:val="24"/>
          <w:szCs w:val="24"/>
        </w:rPr>
        <w:t xml:space="preserve">Dnye- </w:t>
      </w:r>
      <w:r>
        <w:rPr>
          <w:rFonts w:ascii="Times New Roman" w:eastAsia="Times New Roman" w:hAnsi="Times New Roman" w:cs="Times New Roman"/>
          <w:color w:val="000000"/>
          <w:sz w:val="24"/>
          <w:szCs w:val="24"/>
        </w:rPr>
        <w:t>and Tseltal</w:t>
      </w:r>
      <w:r w:rsidR="00F82949">
        <w:rPr>
          <w:rFonts w:ascii="Times New Roman" w:eastAsia="Times New Roman" w:hAnsi="Times New Roman" w:cs="Times New Roman"/>
          <w:color w:val="000000"/>
          <w:sz w:val="24"/>
          <w:szCs w:val="24"/>
        </w:rPr>
        <w:t>-learning</w:t>
      </w:r>
      <w:r>
        <w:rPr>
          <w:rFonts w:ascii="Times New Roman" w:eastAsia="Times New Roman" w:hAnsi="Times New Roman" w:cs="Times New Roman"/>
          <w:color w:val="000000"/>
          <w:sz w:val="24"/>
          <w:szCs w:val="24"/>
        </w:rPr>
        <w:t xml:space="preserve"> children would be on par with previous results from English-</w:t>
      </w:r>
      <w:r w:rsidR="00F82949">
        <w:rPr>
          <w:rFonts w:ascii="Times New Roman" w:eastAsia="Times New Roman" w:hAnsi="Times New Roman" w:cs="Times New Roman"/>
          <w:color w:val="000000"/>
          <w:sz w:val="24"/>
          <w:szCs w:val="24"/>
        </w:rPr>
        <w:t xml:space="preserve">learning </w:t>
      </w:r>
      <w:r>
        <w:rPr>
          <w:rFonts w:ascii="Times New Roman" w:eastAsia="Times New Roman" w:hAnsi="Times New Roman" w:cs="Times New Roman"/>
          <w:color w:val="000000"/>
          <w:sz w:val="24"/>
          <w:szCs w:val="24"/>
        </w:rPr>
        <w:t xml:space="preserve">children, who typically acquire at least 2 VMS consonants around age 10 to 12 months, almost certainly doing so by 15 months. Given the large difference in the size of these two languages’ phoneme inventories and the relatively new recording type (i.e., daylong audio), we also opportunistically explored the possibility that Yélî children would acquire their VMS consonants slightly later than Tseltal children. </w:t>
      </w:r>
    </w:p>
    <w:p w14:paraId="4C27C810" w14:textId="77777777" w:rsidR="00DF3B1B" w:rsidRDefault="009D28B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2D32F4EA"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4.1</w:t>
      </w:r>
      <w:r>
        <w:rPr>
          <w:rFonts w:ascii="Times New Roman" w:eastAsia="Times New Roman" w:hAnsi="Times New Roman" w:cs="Times New Roman"/>
          <w:b/>
          <w:i/>
          <w:color w:val="000000"/>
          <w:sz w:val="24"/>
          <w:szCs w:val="24"/>
        </w:rPr>
        <w:tab/>
        <w:t>Canonical babbling</w:t>
      </w:r>
    </w:p>
    <w:p w14:paraId="16EA8C74" w14:textId="22409D70"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 work has shown that most children start using canonical babble after 8 months, with canonical babble making up at least 0.15 of their total syllables by 0;10 (Oller 1980; Oller et al. 1998; Oller 2000; Lee et al. 2017; Cychosz et al. 2021). Using a related measure, canonical proportion (CP), we found that both Tseltal</w:t>
      </w:r>
      <w:r w:rsidR="00F877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Yélî</w:t>
      </w:r>
      <w:r w:rsidR="00F877B6">
        <w:rPr>
          <w:rFonts w:ascii="Times New Roman" w:eastAsia="Times New Roman" w:hAnsi="Times New Roman" w:cs="Times New Roman"/>
          <w:color w:val="000000"/>
          <w:sz w:val="24"/>
          <w:szCs w:val="24"/>
        </w:rPr>
        <w:t xml:space="preserve"> Dnye-acquiring</w:t>
      </w:r>
      <w:r>
        <w:rPr>
          <w:rFonts w:ascii="Times New Roman" w:eastAsia="Times New Roman" w:hAnsi="Times New Roman" w:cs="Times New Roman"/>
          <w:color w:val="000000"/>
          <w:sz w:val="24"/>
          <w:szCs w:val="24"/>
        </w:rPr>
        <w:t xml:space="preserve"> children have indeed already surpassed this benchmark of 0.15 at 7 months, in line with the cross-linguistic findings of Cychosz et al. (2021). This is significantly earlier than the 10 months reported by Lee et al. (2017), which might be because CP is a less fine-grained measure than the canonical babbling ratio they use (CBR). These results are consistent with prior work on these populations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and from other language communities, despite the lower rate of directed speech from adult</w:t>
      </w:r>
      <w:r w:rsidR="001E2C0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speakers in the</w:t>
      </w:r>
      <w:r w:rsidR="001E2C0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present communities of study.</w:t>
      </w:r>
    </w:p>
    <w:p w14:paraId="7AC72611" w14:textId="77777777" w:rsidR="001E2C0A" w:rsidRDefault="001E2C0A">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p>
    <w:p w14:paraId="3F1AF0A5" w14:textId="7B5B5B36"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4.2</w:t>
      </w:r>
      <w:r>
        <w:rPr>
          <w:rFonts w:ascii="Times New Roman" w:eastAsia="Times New Roman" w:hAnsi="Times New Roman" w:cs="Times New Roman"/>
          <w:b/>
          <w:i/>
          <w:color w:val="000000"/>
          <w:sz w:val="24"/>
          <w:szCs w:val="24"/>
        </w:rPr>
        <w:tab/>
        <w:t>Vocal motor schemes</w:t>
      </w:r>
    </w:p>
    <w:p w14:paraId="078EADC1" w14:textId="1292F9E3"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Prior work on typically developing children learning English suggests that children typically use two stable consonants in their pre-lexical babble (i.e., vocal motor schemes) beginning between 10 and 12 months of age, almost certainly reaching this milestone by 15 months </w:t>
      </w:r>
      <w:r>
        <w:rPr>
          <w:rFonts w:ascii="Times New Roman" w:eastAsia="Times New Roman" w:hAnsi="Times New Roman" w:cs="Times New Roman"/>
          <w:color w:val="000000"/>
          <w:sz w:val="24"/>
          <w:szCs w:val="24"/>
        </w:rPr>
        <w:lastRenderedPageBreak/>
        <w:t>(McCune &amp; Vihman 2001; DePaolis et al. 2016). Most of the Tseltal and Yélî Dnye-learning children followed this pattern, and the consonants qualifying as having reached VMS status are consistent with past work (i.e., [t/d] &gt; [p/b], [k/g] &gt; [m], [n], [l]). Importantly, 1 Tseltal-learning child (1;1) and 3 Yélî Dnye-learning children (1;1, 1;3, and 1;4) produced fewer than two VMS consonants after 12 months (27.3% and 45.4% of those samples, respectively). Our review of individual variation among typically developing children in the prior studies on English suggests that this pattern</w:t>
      </w:r>
      <w:r w:rsidR="006E2929">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color w:val="000000"/>
          <w:sz w:val="24"/>
          <w:szCs w:val="24"/>
        </w:rPr>
        <w:t xml:space="preserve"> comparable to between-individual variation reported by McCune and Vihman (2001; 30% of the sample) but represents a </w:t>
      </w:r>
      <w:r w:rsidR="00D91233">
        <w:rPr>
          <w:rFonts w:ascii="Times New Roman" w:eastAsia="Times New Roman" w:hAnsi="Times New Roman" w:cs="Times New Roman"/>
          <w:color w:val="000000"/>
          <w:sz w:val="24"/>
          <w:szCs w:val="24"/>
        </w:rPr>
        <w:t>larger-than-</w:t>
      </w:r>
      <w:r>
        <w:rPr>
          <w:rFonts w:ascii="Times New Roman" w:eastAsia="Times New Roman" w:hAnsi="Times New Roman" w:cs="Times New Roman"/>
          <w:color w:val="000000"/>
          <w:sz w:val="24"/>
          <w:szCs w:val="24"/>
        </w:rPr>
        <w:t xml:space="preserve">expected share of the sample with low VMS counts compared to DePaolis et al. (2016; </w:t>
      </w:r>
      <w:r>
        <w:rPr>
          <w:rFonts w:ascii="Times New Roman" w:eastAsia="Times New Roman" w:hAnsi="Times New Roman" w:cs="Times New Roman"/>
          <w:sz w:val="24"/>
          <w:szCs w:val="24"/>
        </w:rPr>
        <w:t>0</w:t>
      </w:r>
      <w:r>
        <w:rPr>
          <w:rFonts w:ascii="Times New Roman" w:eastAsia="Times New Roman" w:hAnsi="Times New Roman" w:cs="Times New Roman"/>
          <w:color w:val="000000"/>
          <w:sz w:val="24"/>
          <w:szCs w:val="24"/>
        </w:rPr>
        <w:t xml:space="preserve">% of the sample). Because our adapted VMS measure and our cross-sectional data differ from these past studies on English, direct comparison of this milestone is noisy at best. However, we take the overall similarity in patterning across age as providing no </w:t>
      </w:r>
      <w:r w:rsidR="007F1C98">
        <w:rPr>
          <w:rFonts w:ascii="Times New Roman" w:eastAsia="Times New Roman" w:hAnsi="Times New Roman" w:cs="Times New Roman"/>
          <w:color w:val="000000"/>
          <w:sz w:val="24"/>
          <w:szCs w:val="24"/>
        </w:rPr>
        <w:t xml:space="preserve">clear </w:t>
      </w:r>
      <w:r>
        <w:rPr>
          <w:rFonts w:ascii="Times New Roman" w:eastAsia="Times New Roman" w:hAnsi="Times New Roman" w:cs="Times New Roman"/>
          <w:color w:val="000000"/>
          <w:sz w:val="24"/>
          <w:szCs w:val="24"/>
        </w:rPr>
        <w:t>support for the idea that these children, who hear less adult CDS, are delayed in their early linguistic development—in this case with a pre-lexical measure that has been shown to connect to early lexical development.</w:t>
      </w:r>
    </w:p>
    <w:p w14:paraId="07AC875B" w14:textId="0C2717E0"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best comparisons can be made between the two </w:t>
      </w:r>
      <w:r w:rsidR="007F1C98">
        <w:rPr>
          <w:rFonts w:ascii="Times New Roman" w:eastAsia="Times New Roman" w:hAnsi="Times New Roman" w:cs="Times New Roman"/>
          <w:color w:val="000000"/>
          <w:sz w:val="24"/>
          <w:szCs w:val="24"/>
        </w:rPr>
        <w:t xml:space="preserve">language </w:t>
      </w:r>
      <w:r>
        <w:rPr>
          <w:rFonts w:ascii="Times New Roman" w:eastAsia="Times New Roman" w:hAnsi="Times New Roman" w:cs="Times New Roman"/>
          <w:color w:val="000000"/>
          <w:sz w:val="24"/>
          <w:szCs w:val="24"/>
        </w:rPr>
        <w:t xml:space="preserve">communities </w:t>
      </w:r>
      <w:r w:rsidR="007F1C98">
        <w:rPr>
          <w:rFonts w:ascii="Times New Roman" w:eastAsia="Times New Roman" w:hAnsi="Times New Roman" w:cs="Times New Roman"/>
          <w:color w:val="000000"/>
          <w:sz w:val="24"/>
          <w:szCs w:val="24"/>
        </w:rPr>
        <w:t xml:space="preserve">we directly study here, </w:t>
      </w:r>
      <w:r>
        <w:rPr>
          <w:rFonts w:ascii="Times New Roman" w:eastAsia="Times New Roman" w:hAnsi="Times New Roman" w:cs="Times New Roman"/>
          <w:color w:val="000000"/>
          <w:sz w:val="24"/>
          <w:szCs w:val="24"/>
        </w:rPr>
        <w:t xml:space="preserve">because the methods of data collection, sampling, and VMS estimation were </w:t>
      </w:r>
      <w:r w:rsidR="004B4146">
        <w:rPr>
          <w:rFonts w:ascii="Times New Roman" w:eastAsia="Times New Roman" w:hAnsi="Times New Roman" w:cs="Times New Roman"/>
          <w:color w:val="000000"/>
          <w:sz w:val="24"/>
          <w:szCs w:val="24"/>
        </w:rPr>
        <w:t>nearly identical</w:t>
      </w:r>
      <w:r>
        <w:rPr>
          <w:rFonts w:ascii="Times New Roman" w:eastAsia="Times New Roman" w:hAnsi="Times New Roman" w:cs="Times New Roman"/>
          <w:color w:val="000000"/>
          <w:sz w:val="24"/>
          <w:szCs w:val="24"/>
        </w:rPr>
        <w:t xml:space="preserve">. </w:t>
      </w:r>
      <w:r w:rsidR="004B4146">
        <w:rPr>
          <w:rFonts w:ascii="Times New Roman" w:eastAsia="Times New Roman" w:hAnsi="Times New Roman" w:cs="Times New Roman"/>
          <w:color w:val="000000"/>
          <w:sz w:val="24"/>
          <w:szCs w:val="24"/>
        </w:rPr>
        <w:t xml:space="preserve">We predicted that, if </w:t>
      </w:r>
      <w:r>
        <w:rPr>
          <w:rFonts w:ascii="Times New Roman" w:eastAsia="Times New Roman" w:hAnsi="Times New Roman" w:cs="Times New Roman"/>
          <w:color w:val="000000"/>
          <w:sz w:val="24"/>
          <w:szCs w:val="24"/>
        </w:rPr>
        <w:t xml:space="preserve">there </w:t>
      </w:r>
      <w:r w:rsidR="004B4146">
        <w:rPr>
          <w:rFonts w:ascii="Times New Roman" w:eastAsia="Times New Roman" w:hAnsi="Times New Roman" w:cs="Times New Roman"/>
          <w:i/>
          <w:iCs/>
          <w:color w:val="000000"/>
          <w:sz w:val="24"/>
          <w:szCs w:val="24"/>
        </w:rPr>
        <w:t>were</w:t>
      </w:r>
      <w:r w:rsidR="004B41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difference between the communities, Yélî Dnye-acquiring children would have a slightly slower development of VMS consonants</w:t>
      </w:r>
      <w:r w:rsidR="004B4146">
        <w:rPr>
          <w:rFonts w:ascii="Times New Roman" w:eastAsia="Times New Roman" w:hAnsi="Times New Roman" w:cs="Times New Roman"/>
          <w:color w:val="000000"/>
          <w:sz w:val="24"/>
          <w:szCs w:val="24"/>
        </w:rPr>
        <w:t xml:space="preserve"> given the larger and more complex Yélî Dnye phonological inventory</w:t>
      </w:r>
      <w:r>
        <w:rPr>
          <w:rFonts w:ascii="Times New Roman" w:eastAsia="Times New Roman" w:hAnsi="Times New Roman" w:cs="Times New Roman"/>
          <w:color w:val="000000"/>
          <w:sz w:val="24"/>
          <w:szCs w:val="24"/>
        </w:rPr>
        <w:t>. While relatively more Yélî children than Tseltal children did not reach the 2-VMS milestone by 12 months, we found no statistical evidence for an effect of language on VMS consonant counts, nor any interaction effect of language and age on VMS consonant counts. This finding is consistent with past work showing similar types of early consonants across languages (Oller et al., 1976; Stoel-Gammon &amp; Cooper, 1984; Vihman et al., 1985). While the inventory of early VMS consonant types was similar between the two language groups, we saw preliminary evidence for differences in the distribution of those consonant types (i.e., the prevalence of labials for Tseltal speakers and velars for Yélî Dnye speakers). This type of cross-linguistic difference in VMS consonant prevalence has been documented in prior work (DePaolis et al. 2011; Majorano et al. 2014; McCune &amp; Vihman 2001), and future work should capitalize on cross-linguistic datasets to more closely examine what drives these variations, if not frequency of those phones in the child’s input (DePaolis et al. 2011; Majorano et al. 2014).</w:t>
      </w:r>
    </w:p>
    <w:p w14:paraId="0128D40A" w14:textId="77777777" w:rsidR="00A97770" w:rsidRDefault="00A97770">
      <w:pPr>
        <w:pBdr>
          <w:top w:val="nil"/>
          <w:left w:val="nil"/>
          <w:bottom w:val="nil"/>
          <w:right w:val="nil"/>
          <w:between w:val="nil"/>
        </w:pBdr>
        <w:spacing w:after="0" w:line="240" w:lineRule="auto"/>
        <w:ind w:firstLine="426"/>
        <w:jc w:val="both"/>
        <w:rPr>
          <w:rFonts w:ascii="Times New Roman" w:eastAsia="Times New Roman" w:hAnsi="Times New Roman" w:cs="Times New Roman"/>
          <w:b/>
          <w:color w:val="000000"/>
          <w:sz w:val="24"/>
          <w:szCs w:val="24"/>
        </w:rPr>
      </w:pPr>
    </w:p>
    <w:p w14:paraId="00D1510E" w14:textId="77777777"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91F32E4" w14:textId="50D1F981"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4.3</w:t>
      </w:r>
      <w:r>
        <w:rPr>
          <w:rFonts w:ascii="Times New Roman" w:eastAsia="Times New Roman" w:hAnsi="Times New Roman" w:cs="Times New Roman"/>
          <w:b/>
          <w:i/>
          <w:color w:val="000000"/>
          <w:sz w:val="24"/>
          <w:szCs w:val="24"/>
        </w:rPr>
        <w:tab/>
        <w:t xml:space="preserve">Infrequent CDS and phonological development: canonical babble vs vocal motor </w:t>
      </w:r>
      <w:r w:rsidR="001E2C0A">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schemes</w:t>
      </w:r>
    </w:p>
    <w:p w14:paraId="3CF0467F" w14:textId="364FE05B"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Keeping in mind that (a) our results are preliminary, (b) some of our VMS scores are based on fewer vocalizations than hoped for, and (c) 2 VMS consonants by 10–12 months is a less robustly attested benchmark than the one we use for canonical babble (particularly with respect to daylong recording data) and is not in any way related to clinical language delay, we now tentatively discuss the possibility that </w:t>
      </w:r>
      <w:r w:rsidR="00BF1BDD">
        <w:rPr>
          <w:rFonts w:ascii="Times New Roman" w:eastAsia="Times New Roman" w:hAnsi="Times New Roman" w:cs="Times New Roman"/>
          <w:color w:val="000000"/>
          <w:sz w:val="24"/>
          <w:szCs w:val="24"/>
        </w:rPr>
        <w:t xml:space="preserve">some readers may still be considering: that </w:t>
      </w:r>
      <w:r>
        <w:rPr>
          <w:rFonts w:ascii="Times New Roman" w:eastAsia="Times New Roman" w:hAnsi="Times New Roman" w:cs="Times New Roman"/>
          <w:color w:val="000000"/>
          <w:sz w:val="24"/>
          <w:szCs w:val="24"/>
        </w:rPr>
        <w:t>VMS is indeed sensitive to environmental variation and that, therefore, some children are likely to show slower VMS development in these two communities where adult CDS is relatively less frequent. We discuss this possibility because the current findings are limited. Then, an extra contribution this paper can make is to lay out a set of ideas that can be explored in future work; work with results that may differ from what we report here.</w:t>
      </w:r>
    </w:p>
    <w:p w14:paraId="68CD4A47" w14:textId="52CBAB17"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 research suggests that canonical babble onset is more a meaningful benchmark for motor development than it is for language development (Vihman et al. 2009). Under this view, canonical babble is a hallmark of the development of rhythmic motor tools that develop in the first year of life (Iverson, Hall, Nickel &amp; Wozniak 2007), and develops as a result of</w:t>
      </w:r>
      <w:r>
        <w:rPr>
          <w:rFonts w:ascii="Times New Roman" w:eastAsia="Times New Roman" w:hAnsi="Times New Roman" w:cs="Times New Roman"/>
          <w:sz w:val="24"/>
          <w:szCs w:val="24"/>
        </w:rPr>
        <w:t xml:space="preserve"> the interaction of </w:t>
      </w:r>
      <w:r>
        <w:rPr>
          <w:rFonts w:ascii="Times New Roman" w:eastAsia="Times New Roman" w:hAnsi="Times New Roman" w:cs="Times New Roman"/>
          <w:color w:val="000000"/>
          <w:sz w:val="24"/>
          <w:szCs w:val="24"/>
        </w:rPr>
        <w:t xml:space="preserve">both proprioceptive and auditory experience with sound production (Westermann </w:t>
      </w:r>
      <w:r>
        <w:rPr>
          <w:rFonts w:ascii="Times New Roman" w:eastAsia="Times New Roman" w:hAnsi="Times New Roman" w:cs="Times New Roman"/>
          <w:color w:val="000000"/>
          <w:sz w:val="24"/>
          <w:szCs w:val="24"/>
        </w:rPr>
        <w:lastRenderedPageBreak/>
        <w:t>&amp; Miranda 2004; Guenther &amp; Vladusic 2012) but doesn’t itself require stable articulatory or phonological representations. This perspective—that canonical babble demonstrates a motor skill that helps prepare the child for language, rather than an early step in language development—aligns with findings showing its cross-cultural and cross-linguistic developmental robustness (Oller 1980; Oller et al. 1998; Oller 2000; Lee et al. 2017; Cychosz et al. 2021).</w:t>
      </w:r>
    </w:p>
    <w:p w14:paraId="26A78553" w14:textId="4FA10CA3"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contrast, VMS gives us insight into early, stable consonant productions that prepare the child to approximate speech in the ambient language (Vihman 1993), and so may be expected to link more tightly to early linguistic representations and, thereby, early productive vocabulary. Over the first year of life, we know that children’s ambient language environment comes to shape how they perceive speech (Werker &amp; Tees 1984; Monnin &amp; Lœvenbruck 2010). In fact, adult CDS (and not just ambient speech in general) has been proposed to facilitate early phone discrimination (Kuhl et al. 2003; Kuhl 2007) and may thereby help children acquire phonological categories sooner. In production, we can also imagine that the elicitation of child-produced speech by caregivers engaging in interactive CDS may result in children getting more frequent practice in attempting adult-like phonological forms (Kuhl &amp; Meltzoff 1996; Kuhl 2007). If we understand VMS as reflecting something about the initial stabilization of phonological categories rather than a simple practiced motor skill—e.g., via the coupling of articulatory parameters and auditory perception (Westermann &amp; Miranda 2004)—we can predict that it is sensitive to the child’s exposure to adult CDS and, thereby, linked to early lexical development (Vihman 1993; McCune &amp; Vihman 2001; McGillion et al. 2017), which is also sensitive to adult CDS. We do not find evidence for this </w:t>
      </w:r>
      <w:r w:rsidR="00095B43">
        <w:rPr>
          <w:rFonts w:ascii="Times New Roman" w:eastAsia="Times New Roman" w:hAnsi="Times New Roman" w:cs="Times New Roman"/>
          <w:color w:val="000000"/>
          <w:sz w:val="24"/>
          <w:szCs w:val="24"/>
        </w:rPr>
        <w:t xml:space="preserve">idea </w:t>
      </w:r>
      <w:r>
        <w:rPr>
          <w:rFonts w:ascii="Times New Roman" w:eastAsia="Times New Roman" w:hAnsi="Times New Roman" w:cs="Times New Roman"/>
          <w:color w:val="000000"/>
          <w:sz w:val="24"/>
          <w:szCs w:val="24"/>
        </w:rPr>
        <w:t>in the present dataset, suggesting that VMS, like CP, may be fairly robust to environmental variation despite its relationship with early lexical productions. The findings raise multiple questions: at what point does environmentally driven variation in early production milestones begin to emerge?; is it limited to lexical phenomena</w:t>
      </w:r>
      <w:r w:rsidR="00A86EDF">
        <w:rPr>
          <w:rFonts w:ascii="Times New Roman" w:eastAsia="Times New Roman" w:hAnsi="Times New Roman" w:cs="Times New Roman"/>
          <w:color w:val="000000"/>
          <w:sz w:val="24"/>
          <w:szCs w:val="24"/>
        </w:rPr>
        <w:t xml:space="preserve"> (see also Cristia 2020)</w:t>
      </w:r>
      <w:r>
        <w:rPr>
          <w:rFonts w:ascii="Times New Roman" w:eastAsia="Times New Roman" w:hAnsi="Times New Roman" w:cs="Times New Roman"/>
          <w:color w:val="000000"/>
          <w:sz w:val="24"/>
          <w:szCs w:val="24"/>
        </w:rPr>
        <w:t>?; and is the scope of variation primarily within and not across populations? Investigations addressing these questions shed new light on the unresolved question of how it is that children, in such variable developmental contexts, come to acquire the linguistic representations and language practices appropriate to their local communities.</w:t>
      </w:r>
    </w:p>
    <w:p w14:paraId="03B27A7A" w14:textId="3B6E4CA5"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Returning to the issue of input quantity, we note that total linguistic input in these communities is not at all sparse</w:t>
      </w:r>
      <w:r w:rsidR="00635F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On the basis of past work by Casillas and colleagues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we can say that there is a great deal of other ambient speech present in these two communities for children to learn from beyond adult CDS, much of it directed to other children within earshot of the target children or to the target children from other children. While direct comparisons of VMS counts between the present work and past work are limited by different measurement and data collection approaches, the patterns of VMS count were also similar between the two communities studied here, which have </w:t>
      </w:r>
      <w:r>
        <w:rPr>
          <w:rFonts w:ascii="Times New Roman" w:eastAsia="Times New Roman" w:hAnsi="Times New Roman" w:cs="Times New Roman"/>
          <w:i/>
          <w:color w:val="000000"/>
          <w:sz w:val="24"/>
          <w:szCs w:val="24"/>
        </w:rPr>
        <w:t>parallel</w:t>
      </w:r>
      <w:r>
        <w:rPr>
          <w:rFonts w:ascii="Times New Roman" w:eastAsia="Times New Roman" w:hAnsi="Times New Roman" w:cs="Times New Roman"/>
          <w:color w:val="000000"/>
          <w:sz w:val="24"/>
          <w:szCs w:val="24"/>
        </w:rPr>
        <w:t xml:space="preserve"> data collection and measurement approaches. Because children in these two communities hear differing quantities of CDS from adults vs. children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Bunce et al. </w:t>
      </w:r>
      <w:r w:rsidR="00F0701F">
        <w:rPr>
          <w:rFonts w:ascii="Times New Roman" w:eastAsia="Times New Roman" w:hAnsi="Times New Roman" w:cs="Times New Roman"/>
          <w:color w:val="000000"/>
          <w:sz w:val="24"/>
          <w:szCs w:val="24"/>
        </w:rPr>
        <w:t>in revision</w:t>
      </w:r>
      <w:r>
        <w:rPr>
          <w:rFonts w:ascii="Times New Roman" w:eastAsia="Times New Roman" w:hAnsi="Times New Roman" w:cs="Times New Roman"/>
          <w:color w:val="000000"/>
          <w:sz w:val="24"/>
          <w:szCs w:val="24"/>
        </w:rPr>
        <w:t>), we take the comparative findings between these two communities as evidence that VMS acquisition is fairly robust to variation in input type (adult CDS, child CDS, and overhearable other speech).</w:t>
      </w:r>
    </w:p>
    <w:p w14:paraId="71114C12" w14:textId="57BD78CD"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we can only draw very limited conclusions with the present data, we hope that future work will investigate stable consonant production in more language communities with diverse phonologies and caregiving contexts; together, e.g., in a meta-analysis, these studies could do much to illuminate the role of linguistic input in shaping the development of stable pre-lexical consonant production and later lexical development. For example, if future work consistently finds earlier VMS acquisition in linguistic communities where children experience not just a lot of linguistic input, but a lot of directed linguistic input from adults, it would stand as evidence that mature speech directed to the target child, and not exposure to speech in general </w:t>
      </w:r>
      <w:r>
        <w:rPr>
          <w:rFonts w:ascii="Times New Roman" w:eastAsia="Times New Roman" w:hAnsi="Times New Roman" w:cs="Times New Roman"/>
          <w:color w:val="000000"/>
          <w:sz w:val="24"/>
          <w:szCs w:val="24"/>
        </w:rPr>
        <w:lastRenderedPageBreak/>
        <w:t>(nor CDS in general), critically shapes phonological development in this transitional period between babble and first words. If no such pattern emerges, it would suggest early robustness to environmental variation in this transitional period, pinpointing lexical development as deeply different from phonological development in its sensitivity to linguistic input, and raising questions about what mechanisms would drive such a difference. Of course, until we gain greater clarity on the relationship between VMS and language environment from further work along the lines suggested above, the current findings should only be taken as preliminary.</w:t>
      </w:r>
    </w:p>
    <w:p w14:paraId="7396CBCA" w14:textId="77777777" w:rsidR="00DF3B1B" w:rsidRDefault="00DF3B1B">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14:paraId="7B14F6A6" w14:textId="77777777"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4.4</w:t>
      </w:r>
      <w:r>
        <w:rPr>
          <w:rFonts w:ascii="Times New Roman" w:eastAsia="Times New Roman" w:hAnsi="Times New Roman" w:cs="Times New Roman"/>
          <w:b/>
          <w:i/>
          <w:color w:val="000000"/>
          <w:sz w:val="24"/>
          <w:szCs w:val="24"/>
        </w:rPr>
        <w:tab/>
        <w:t>Further research</w:t>
      </w:r>
    </w:p>
    <w:p w14:paraId="6E472F38" w14:textId="3ECF782F"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current study has </w:t>
      </w:r>
      <w:r w:rsidR="00AE58B3">
        <w:rPr>
          <w:rFonts w:ascii="Times New Roman" w:eastAsia="Times New Roman" w:hAnsi="Times New Roman" w:cs="Times New Roman"/>
          <w:color w:val="000000"/>
          <w:sz w:val="24"/>
          <w:szCs w:val="24"/>
        </w:rPr>
        <w:t>several</w:t>
      </w:r>
      <w:r>
        <w:rPr>
          <w:rFonts w:ascii="Times New Roman" w:eastAsia="Times New Roman" w:hAnsi="Times New Roman" w:cs="Times New Roman"/>
          <w:color w:val="000000"/>
          <w:sz w:val="24"/>
          <w:szCs w:val="24"/>
        </w:rPr>
        <w:t xml:space="preserve"> important limitations. While our sample size is an improvement over previous work done in these communities (Casillas et al. 2020; </w:t>
      </w:r>
      <w:r w:rsidR="0000248D">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 xml:space="preserve">), it is still quite limited considering our cross-sectional design and broad age span (0;5–1;8). Future work should aim to gather larger and more symmetrical samples across languages than we managed here </w:t>
      </w:r>
      <w:r w:rsidR="006F1D43">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more comparably explore within-population variability and age-based differences. We were also unable to achieve at least 100 spontaneous vocalizations for every child with our random sampling technique, which means some individual estimates may not be as stable as hoped. The main danger of having too little data per child is underestimating their VMS measures, but </w:t>
      </w:r>
      <w:r w:rsidR="000D03EF">
        <w:rPr>
          <w:rFonts w:ascii="Times New Roman" w:eastAsia="Times New Roman" w:hAnsi="Times New Roman" w:cs="Times New Roman"/>
          <w:color w:val="000000"/>
          <w:sz w:val="24"/>
          <w:szCs w:val="24"/>
        </w:rPr>
        <w:t xml:space="preserve">we note </w:t>
      </w:r>
      <w:r>
        <w:rPr>
          <w:rFonts w:ascii="Times New Roman" w:eastAsia="Times New Roman" w:hAnsi="Times New Roman" w:cs="Times New Roman"/>
          <w:color w:val="000000"/>
          <w:sz w:val="24"/>
          <w:szCs w:val="24"/>
        </w:rPr>
        <w:t xml:space="preserve">our </w:t>
      </w:r>
      <w:r w:rsidR="000D03EF">
        <w:rPr>
          <w:rFonts w:ascii="Times New Roman" w:eastAsia="Times New Roman" w:hAnsi="Times New Roman" w:cs="Times New Roman"/>
          <w:color w:val="000000"/>
          <w:sz w:val="24"/>
          <w:szCs w:val="24"/>
        </w:rPr>
        <w:t xml:space="preserve">present </w:t>
      </w:r>
      <w:r>
        <w:rPr>
          <w:rFonts w:ascii="Times New Roman" w:eastAsia="Times New Roman" w:hAnsi="Times New Roman" w:cs="Times New Roman"/>
          <w:color w:val="000000"/>
          <w:sz w:val="24"/>
          <w:szCs w:val="24"/>
        </w:rPr>
        <w:t xml:space="preserve">outcomes appeared comparable to past work. Relatedly, our lack of longitudinal data or multiple recordings per child may have yielded less stable individual estimates of canonical babbling and VMS than those presented in prior work (though see our second measure of stable consonant production in the Appendix). Because we had no measure of CDS input rate for each child in the study, we were also only able to compare individual production patterns to community-wide CDS input patterns. Individual input rate estimates would allow us to investigate whether VMS production relates to directed input </w:t>
      </w:r>
      <w:r>
        <w:rPr>
          <w:rFonts w:ascii="Times New Roman" w:eastAsia="Times New Roman" w:hAnsi="Times New Roman" w:cs="Times New Roman"/>
          <w:i/>
          <w:color w:val="000000"/>
          <w:sz w:val="24"/>
          <w:szCs w:val="24"/>
        </w:rPr>
        <w:t>within</w:t>
      </w:r>
      <w:r>
        <w:rPr>
          <w:rFonts w:ascii="Times New Roman" w:eastAsia="Times New Roman" w:hAnsi="Times New Roman" w:cs="Times New Roman"/>
          <w:color w:val="000000"/>
          <w:sz w:val="24"/>
          <w:szCs w:val="24"/>
        </w:rPr>
        <w:t xml:space="preserve"> each community, regardless of the benchmark for English and other languages.</w:t>
      </w:r>
    </w:p>
    <w:p w14:paraId="3BEB6D5B" w14:textId="165B431A" w:rsidR="00DF3B1B" w:rsidRDefault="009D28B5">
      <w:pPr>
        <w:pBdr>
          <w:top w:val="nil"/>
          <w:left w:val="nil"/>
          <w:bottom w:val="nil"/>
          <w:right w:val="nil"/>
          <w:between w:val="nil"/>
        </w:pBdr>
        <w:spacing w:after="0"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while phonetically trained, our transcriber did not speak the target languages and so did not benefit from the contextual and lexical information that could have rendered the transcriptions closer to what would be heard by a native annotator. Future work linking VMS to individualized input rate estimates and vocabulary size in these and comparably designed corpora from other languages and cultural communities are needed to clarify the results presented in the current study.</w:t>
      </w:r>
    </w:p>
    <w:p w14:paraId="51CF1932" w14:textId="77777777"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106648A" w14:textId="77777777" w:rsidR="00DF3B1B" w:rsidRDefault="009D28B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3D4BBFA6" w14:textId="3842751F"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find that Tseltal and Yélî Dnye-learning children show a similar pattern of CP use and VMS acquisition, compared to each other and compared to past work on English-learning children. Some children did not reach the typical milestone. These “pre-milestone” children make up a similar proportion of the sample as was found in one prior study of English (McCune &amp; Vihman 2011), and a larger portion than was found in another study (DePaolis et al. 2016). In addition to replicating prior work on CP development with a larger and independently annotated sample, we take the current findings as providing no support for the idea that these children, who hear less adult CDS than English-learning children, are delayed in their early linguistic development. Future work should continue to examine stable consonant production in diverse developmental environments and should ideally also more closely examine individual differences within each community, including any links to the lexical development of the same children. Such data will be key to illuminating the ways in which children’s linguistic environments influence their transition from pre-lexical to lexical productions cross-linguistically.</w:t>
      </w:r>
    </w:p>
    <w:p w14:paraId="1E042204" w14:textId="77777777"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F99BDB6" w14:textId="77777777" w:rsidR="00DF3B1B" w:rsidRDefault="00DF3B1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BAAE810" w14:textId="77777777" w:rsidR="00D40B1F" w:rsidRDefault="00D40B1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680FA2D1" w14:textId="372AAFE6" w:rsidR="00DF3B1B" w:rsidRDefault="009D28B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Acknowledgements</w:t>
      </w:r>
    </w:p>
    <w:p w14:paraId="3AE61281" w14:textId="103C5DFA" w:rsidR="00DF3B1B" w:rsidRDefault="00A97770" w:rsidP="002D7B3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w:t>
      </w:r>
      <w:r w:rsidR="00D452CD">
        <w:rPr>
          <w:rFonts w:ascii="Times New Roman" w:eastAsia="Times New Roman" w:hAnsi="Times New Roman" w:cs="Times New Roman"/>
          <w:color w:val="000000"/>
          <w:sz w:val="24"/>
          <w:szCs w:val="24"/>
        </w:rPr>
        <w:t xml:space="preserve">immensely </w:t>
      </w:r>
      <w:r>
        <w:rPr>
          <w:rFonts w:ascii="Times New Roman" w:eastAsia="Times New Roman" w:hAnsi="Times New Roman" w:cs="Times New Roman"/>
          <w:color w:val="000000"/>
          <w:sz w:val="24"/>
          <w:szCs w:val="24"/>
        </w:rPr>
        <w:t>grateful to the participating communities, families, and children represented in these datasets. We thank Rebeca Guzmán López, Humbertina Gómez Pérez, Juan Méndez Girón, Taakêmê Ńamono, Ndapw:éé Yidika, and Y:aaw:aa Pikuwa for their help in corpus creation and initial annotation. We also thank the National Research Institutes of PNG and Milne Bay Province administration for their support. This work was funded by an NWO Veni Innovational grant to MC (275-89-033). Last but not least, we thank Dr. Paula Fikkert for her supervision and support</w:t>
      </w:r>
      <w:r w:rsidR="009D28B5">
        <w:rPr>
          <w:rFonts w:ascii="Times New Roman" w:eastAsia="Times New Roman" w:hAnsi="Times New Roman" w:cs="Times New Roman"/>
          <w:color w:val="000000"/>
          <w:sz w:val="24"/>
          <w:szCs w:val="24"/>
        </w:rPr>
        <w:t>.</w:t>
      </w:r>
    </w:p>
    <w:p w14:paraId="2760ABE4" w14:textId="77777777" w:rsidR="00DF3B1B" w:rsidRDefault="009D28B5">
      <w:pPr>
        <w:rPr>
          <w:rFonts w:ascii="Times New Roman" w:eastAsia="Times New Roman" w:hAnsi="Times New Roman" w:cs="Times New Roman"/>
          <w:color w:val="000000"/>
          <w:sz w:val="24"/>
          <w:szCs w:val="24"/>
        </w:rPr>
      </w:pPr>
      <w:r>
        <w:br w:type="page"/>
      </w:r>
    </w:p>
    <w:p w14:paraId="4C1EC0D1" w14:textId="77777777" w:rsidR="001F2550" w:rsidRPr="00EF0CB8" w:rsidRDefault="001F2550" w:rsidP="001F2550">
      <w:pPr>
        <w:autoSpaceDE w:val="0"/>
        <w:autoSpaceDN w:val="0"/>
        <w:adjustRightInd w:val="0"/>
        <w:spacing w:after="0" w:line="240" w:lineRule="auto"/>
        <w:jc w:val="both"/>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b/>
          <w:bCs/>
          <w:color w:val="000000"/>
          <w:sz w:val="24"/>
          <w:szCs w:val="24"/>
          <w:lang w:eastAsia="en-US"/>
        </w:rPr>
        <w:lastRenderedPageBreak/>
        <w:t>References</w:t>
      </w:r>
    </w:p>
    <w:p w14:paraId="52D7DCB4"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Bates, Douglas &amp; Mächler, Martin </w:t>
      </w:r>
      <w:r w:rsidRPr="00EF0CB8">
        <w:rPr>
          <w:rFonts w:ascii="Times New Roman" w:eastAsiaTheme="minorHAnsi" w:hAnsi="Times New Roman" w:cs="Times New Roman"/>
          <w:color w:val="000000"/>
          <w:sz w:val="24"/>
          <w:szCs w:val="24"/>
          <w:lang w:val="en-GB" w:eastAsia="en-US"/>
        </w:rPr>
        <w:t xml:space="preserve">&amp; Bolker, </w:t>
      </w:r>
      <w:r w:rsidRPr="00EF0CB8">
        <w:rPr>
          <w:rFonts w:ascii="Times New Roman" w:eastAsiaTheme="minorHAnsi" w:hAnsi="Times New Roman" w:cs="Times New Roman"/>
          <w:color w:val="000000"/>
          <w:sz w:val="24"/>
          <w:szCs w:val="24"/>
          <w:lang w:eastAsia="en-US"/>
        </w:rPr>
        <w:t xml:space="preserve">Ben &amp; Walker, Steve. 2015. Fitting Linear </w:t>
      </w:r>
      <w:r w:rsidRPr="00EF0CB8">
        <w:rPr>
          <w:rFonts w:ascii="Times New Roman" w:eastAsiaTheme="minorHAnsi" w:hAnsi="Times New Roman" w:cs="Times New Roman"/>
          <w:color w:val="000000"/>
          <w:sz w:val="24"/>
          <w:szCs w:val="24"/>
          <w:lang w:eastAsia="en-US"/>
        </w:rPr>
        <w:tab/>
        <w:t>Mixed-</w:t>
      </w:r>
      <w:r w:rsidRPr="00EF0CB8">
        <w:rPr>
          <w:rFonts w:ascii="Times New Roman" w:eastAsiaTheme="minorHAnsi" w:hAnsi="Times New Roman" w:cs="Times New Roman"/>
          <w:lang w:eastAsia="en-US"/>
        </w:rPr>
        <w:t xml:space="preserve"> </w:t>
      </w:r>
      <w:r w:rsidRPr="00EF0CB8">
        <w:rPr>
          <w:rFonts w:ascii="Times New Roman" w:eastAsiaTheme="minorHAnsi" w:hAnsi="Times New Roman" w:cs="Times New Roman"/>
          <w:color w:val="000000"/>
          <w:sz w:val="24"/>
          <w:szCs w:val="24"/>
          <w:lang w:eastAsia="en-US"/>
        </w:rPr>
        <w:t xml:space="preserve">Effects Models Using lme4. </w:t>
      </w:r>
      <w:r w:rsidRPr="00EF0CB8">
        <w:rPr>
          <w:rFonts w:ascii="Times New Roman" w:eastAsiaTheme="minorHAnsi" w:hAnsi="Times New Roman" w:cs="Times New Roman"/>
          <w:i/>
          <w:iCs/>
          <w:color w:val="000000"/>
          <w:sz w:val="24"/>
          <w:szCs w:val="24"/>
          <w:lang w:eastAsia="en-US"/>
        </w:rPr>
        <w:t>Journal of Statistical Software</w:t>
      </w:r>
      <w:r w:rsidRPr="00EF0CB8">
        <w:rPr>
          <w:rFonts w:ascii="Times New Roman" w:eastAsiaTheme="minorHAnsi" w:hAnsi="Times New Roman" w:cs="Times New Roman"/>
          <w:color w:val="000000"/>
          <w:sz w:val="24"/>
          <w:szCs w:val="24"/>
          <w:lang w:eastAsia="en-US"/>
        </w:rPr>
        <w:t>, 67(1). 1–48.</w:t>
      </w:r>
    </w:p>
    <w:p w14:paraId="3E3AC9DF" w14:textId="77777777" w:rsidR="001F2550" w:rsidRPr="00EF0CB8" w:rsidRDefault="001F2550" w:rsidP="001F2550">
      <w:pPr>
        <w:tabs>
          <w:tab w:val="left" w:pos="284"/>
        </w:tabs>
        <w:autoSpaceDE w:val="0"/>
        <w:autoSpaceDN w:val="0"/>
        <w:adjustRightInd w:val="0"/>
        <w:spacing w:after="0" w:line="240" w:lineRule="auto"/>
        <w:ind w:left="284" w:hanging="284"/>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Brown, Penelope. 1998. Conversational structure and language acquisition: The role of repetition in Tzeltal adult and child speech. </w:t>
      </w:r>
      <w:r w:rsidRPr="00EF0CB8">
        <w:rPr>
          <w:rFonts w:ascii="Times New Roman" w:eastAsiaTheme="minorHAnsi" w:hAnsi="Times New Roman" w:cs="Times New Roman"/>
          <w:i/>
          <w:iCs/>
          <w:color w:val="000000"/>
          <w:sz w:val="24"/>
          <w:szCs w:val="24"/>
          <w:lang w:eastAsia="en-US"/>
        </w:rPr>
        <w:t>Journal of Linguistic Anthropology</w:t>
      </w:r>
      <w:r w:rsidRPr="00EF0CB8">
        <w:rPr>
          <w:rFonts w:ascii="Times New Roman" w:eastAsiaTheme="minorHAnsi" w:hAnsi="Times New Roman" w:cs="Times New Roman"/>
          <w:color w:val="000000"/>
          <w:sz w:val="24"/>
          <w:szCs w:val="24"/>
          <w:lang w:eastAsia="en-US"/>
        </w:rPr>
        <w:t xml:space="preserve">. 8(2). 197–221. </w:t>
      </w:r>
    </w:p>
    <w:p w14:paraId="705F39BD" w14:textId="77777777" w:rsidR="001F2550" w:rsidRPr="00EF0CB8" w:rsidRDefault="001F2550" w:rsidP="001F2550">
      <w:pPr>
        <w:tabs>
          <w:tab w:val="left" w:pos="284"/>
        </w:tabs>
        <w:autoSpaceDE w:val="0"/>
        <w:autoSpaceDN w:val="0"/>
        <w:adjustRightInd w:val="0"/>
        <w:spacing w:after="0" w:line="240" w:lineRule="auto"/>
        <w:ind w:left="284" w:hanging="284"/>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Brown, Penelope. 2011. The cultural organization of attention. In Alessandro Duranti, Elinor Ochs &amp; Bambi B. Schieffelin (eds.), </w:t>
      </w:r>
      <w:r w:rsidRPr="00EF0CB8">
        <w:rPr>
          <w:rFonts w:ascii="Times New Roman" w:eastAsiaTheme="minorHAnsi" w:hAnsi="Times New Roman" w:cs="Times New Roman"/>
          <w:i/>
          <w:iCs/>
          <w:color w:val="000000"/>
          <w:sz w:val="24"/>
          <w:szCs w:val="24"/>
          <w:lang w:eastAsia="en-US"/>
        </w:rPr>
        <w:t>Handbook of language socialization</w:t>
      </w:r>
      <w:r w:rsidRPr="00EF0CB8">
        <w:rPr>
          <w:rFonts w:ascii="Times New Roman" w:eastAsiaTheme="minorHAnsi" w:hAnsi="Times New Roman" w:cs="Times New Roman"/>
          <w:color w:val="000000"/>
          <w:sz w:val="24"/>
          <w:szCs w:val="24"/>
          <w:lang w:eastAsia="en-US"/>
        </w:rPr>
        <w:t>, 29–55. Malden, MA: Wiley-Blackwell.</w:t>
      </w:r>
    </w:p>
    <w:p w14:paraId="1036FDAD" w14:textId="77777777" w:rsidR="001F2550" w:rsidRPr="00EF0CB8" w:rsidRDefault="001F2550" w:rsidP="001F2550">
      <w:pPr>
        <w:tabs>
          <w:tab w:val="left" w:pos="284"/>
        </w:tabs>
        <w:autoSpaceDE w:val="0"/>
        <w:autoSpaceDN w:val="0"/>
        <w:adjustRightInd w:val="0"/>
        <w:spacing w:after="0" w:line="240" w:lineRule="auto"/>
        <w:ind w:left="284" w:hanging="284"/>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Brown, Penelope 2014. The interactional context of language learning in Tzeltal. In Inbal Arnon, Marisa Casillas, Chigusa Kurumada &amp; Bruno Estigarribia (eds.), </w:t>
      </w:r>
      <w:r w:rsidRPr="00EF0CB8">
        <w:rPr>
          <w:rFonts w:ascii="Times New Roman" w:eastAsiaTheme="minorHAnsi" w:hAnsi="Times New Roman" w:cs="Times New Roman"/>
          <w:i/>
          <w:iCs/>
          <w:color w:val="000000"/>
          <w:sz w:val="24"/>
          <w:szCs w:val="24"/>
          <w:lang w:eastAsia="en-US"/>
        </w:rPr>
        <w:t>Language in interaction: Studies in honor of Eve V. Clark</w:t>
      </w:r>
      <w:r w:rsidRPr="00EF0CB8">
        <w:rPr>
          <w:rFonts w:ascii="Times New Roman" w:eastAsiaTheme="minorHAnsi" w:hAnsi="Times New Roman" w:cs="Times New Roman"/>
          <w:color w:val="000000"/>
          <w:sz w:val="24"/>
          <w:szCs w:val="24"/>
          <w:lang w:eastAsia="en-US"/>
        </w:rPr>
        <w:t>, 51–82. Amsterdam, NL: John Benjamins.</w:t>
      </w:r>
    </w:p>
    <w:p w14:paraId="28AE8C9F" w14:textId="77777777" w:rsidR="001F2550" w:rsidRPr="00EF0CB8" w:rsidRDefault="001F2550" w:rsidP="001F2550">
      <w:pPr>
        <w:tabs>
          <w:tab w:val="left" w:pos="284"/>
        </w:tabs>
        <w:autoSpaceDE w:val="0"/>
        <w:autoSpaceDN w:val="0"/>
        <w:adjustRightInd w:val="0"/>
        <w:spacing w:after="0" w:line="240" w:lineRule="auto"/>
        <w:ind w:left="284" w:hanging="284"/>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Brown, Penelope &amp; Casillas, Marisa. In press. Childrearing through social interaction on Rossel Island, PNG. In Alicia J. Fentiman &amp; Mary Goody (eds.), </w:t>
      </w:r>
      <w:r w:rsidRPr="00EF0CB8">
        <w:rPr>
          <w:rFonts w:ascii="Times New Roman" w:eastAsiaTheme="minorHAnsi" w:hAnsi="Times New Roman" w:cs="Times New Roman"/>
          <w:i/>
          <w:iCs/>
          <w:color w:val="000000"/>
          <w:sz w:val="24"/>
          <w:szCs w:val="24"/>
          <w:lang w:eastAsia="en-US"/>
        </w:rPr>
        <w:t>Esther Goody revisited: Exploring the legacy of an original inter-disciplinarian</w:t>
      </w:r>
      <w:r w:rsidRPr="00EF0CB8">
        <w:rPr>
          <w:rFonts w:ascii="Times New Roman" w:eastAsiaTheme="minorHAnsi" w:hAnsi="Times New Roman" w:cs="Times New Roman"/>
          <w:color w:val="000000"/>
          <w:sz w:val="24"/>
          <w:szCs w:val="24"/>
          <w:lang w:eastAsia="en-US"/>
        </w:rPr>
        <w:t>. New York, NY: Berghahn.</w:t>
      </w:r>
    </w:p>
    <w:p w14:paraId="4B558122"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Bunce, John &amp; Soderstrom, Melanie &amp; Bergelson, Elika &amp; Rosemberg, Celia &amp; Stein, </w:t>
      </w:r>
      <w:r w:rsidRPr="00EF0CB8">
        <w:rPr>
          <w:rFonts w:ascii="Times New Roman" w:eastAsiaTheme="minorHAnsi" w:hAnsi="Times New Roman" w:cs="Times New Roman"/>
          <w:color w:val="000000"/>
          <w:sz w:val="24"/>
          <w:szCs w:val="24"/>
          <w:lang w:eastAsia="en-US"/>
        </w:rPr>
        <w:tab/>
        <w:t>Alejandra &amp; Alam, Florencia &amp; Migdalek, Maia &amp; Casillas, Marisa. In revision. A cross-</w:t>
      </w:r>
      <w:r w:rsidRPr="00EF0CB8">
        <w:rPr>
          <w:rFonts w:ascii="Times New Roman" w:eastAsiaTheme="minorHAnsi" w:hAnsi="Times New Roman" w:cs="Times New Roman"/>
          <w:color w:val="000000"/>
          <w:sz w:val="24"/>
          <w:szCs w:val="24"/>
          <w:lang w:eastAsia="en-US"/>
        </w:rPr>
        <w:tab/>
        <w:t xml:space="preserve">cultural examination of young children’s everyday language experiences. </w:t>
      </w:r>
      <w:r w:rsidRPr="00EF0CB8">
        <w:rPr>
          <w:rFonts w:ascii="Times New Roman" w:eastAsiaTheme="minorHAnsi" w:hAnsi="Times New Roman" w:cs="Times New Roman"/>
          <w:color w:val="000000"/>
          <w:sz w:val="24"/>
          <w:szCs w:val="24"/>
          <w:lang w:eastAsia="en-US"/>
        </w:rPr>
        <w:tab/>
      </w:r>
      <w:hyperlink r:id="rId12" w:history="1">
        <w:r w:rsidRPr="00EF0CB8">
          <w:rPr>
            <w:rFonts w:ascii="Times New Roman" w:eastAsiaTheme="minorHAnsi" w:hAnsi="Times New Roman" w:cs="Times New Roman"/>
            <w:sz w:val="24"/>
            <w:szCs w:val="24"/>
            <w:lang w:eastAsia="en-US"/>
          </w:rPr>
          <w:t>https://psyarxiv.com/723pr/</w:t>
        </w:r>
      </w:hyperlink>
      <w:r w:rsidRPr="00EF0CB8">
        <w:rPr>
          <w:rFonts w:ascii="Times New Roman" w:eastAsiaTheme="minorHAnsi" w:hAnsi="Times New Roman" w:cs="Times New Roman"/>
          <w:color w:val="000000"/>
          <w:sz w:val="24"/>
          <w:szCs w:val="24"/>
          <w:lang w:eastAsia="en-US"/>
        </w:rPr>
        <w:t xml:space="preserve"> </w:t>
      </w:r>
    </w:p>
    <w:p w14:paraId="2A47D93C"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Casillas, Marisa &amp; Brown, Penelope &amp; Levinson, Stephen C. 2020. Early language </w:t>
      </w:r>
      <w:r w:rsidRPr="00EF0CB8">
        <w:rPr>
          <w:rFonts w:ascii="Times New Roman" w:eastAsiaTheme="minorHAnsi" w:hAnsi="Times New Roman" w:cs="Times New Roman"/>
          <w:color w:val="000000"/>
          <w:sz w:val="24"/>
          <w:szCs w:val="24"/>
          <w:lang w:eastAsia="en-US"/>
        </w:rPr>
        <w:tab/>
        <w:t xml:space="preserve">experience in a Tseltal Mayan village. </w:t>
      </w:r>
      <w:r w:rsidRPr="00EF0CB8">
        <w:rPr>
          <w:rFonts w:ascii="Times New Roman" w:eastAsiaTheme="minorHAnsi" w:hAnsi="Times New Roman" w:cs="Times New Roman"/>
          <w:i/>
          <w:iCs/>
          <w:color w:val="000000"/>
          <w:sz w:val="24"/>
          <w:szCs w:val="24"/>
          <w:lang w:eastAsia="en-US"/>
        </w:rPr>
        <w:t>Child Development</w:t>
      </w:r>
      <w:r w:rsidRPr="00EF0CB8">
        <w:rPr>
          <w:rFonts w:ascii="Times New Roman" w:eastAsiaTheme="minorHAnsi" w:hAnsi="Times New Roman" w:cs="Times New Roman"/>
          <w:color w:val="000000"/>
          <w:sz w:val="24"/>
          <w:szCs w:val="24"/>
          <w:lang w:eastAsia="en-US"/>
        </w:rPr>
        <w:t xml:space="preserve"> </w:t>
      </w:r>
      <w:r w:rsidRPr="00EF0CB8">
        <w:rPr>
          <w:rFonts w:ascii="Times New Roman" w:eastAsiaTheme="minorHAnsi" w:hAnsi="Times New Roman" w:cs="Times New Roman"/>
          <w:i/>
          <w:iCs/>
          <w:color w:val="000000"/>
          <w:sz w:val="24"/>
          <w:szCs w:val="24"/>
          <w:lang w:eastAsia="en-US"/>
        </w:rPr>
        <w:t>91</w:t>
      </w:r>
      <w:r w:rsidRPr="00EF0CB8">
        <w:rPr>
          <w:rFonts w:ascii="Times New Roman" w:eastAsiaTheme="minorHAnsi" w:hAnsi="Times New Roman" w:cs="Times New Roman"/>
          <w:color w:val="000000"/>
          <w:sz w:val="24"/>
          <w:szCs w:val="24"/>
          <w:lang w:eastAsia="en-US"/>
        </w:rPr>
        <w:t>(5). 1819–1835.</w:t>
      </w:r>
    </w:p>
    <w:p w14:paraId="21658B25" w14:textId="77777777" w:rsidR="001F2550" w:rsidRPr="00EF0CB8" w:rsidRDefault="001F2550" w:rsidP="001F2550">
      <w:pPr>
        <w:tabs>
          <w:tab w:val="left" w:pos="284"/>
        </w:tabs>
        <w:autoSpaceDE w:val="0"/>
        <w:autoSpaceDN w:val="0"/>
        <w:adjustRightInd w:val="0"/>
        <w:spacing w:after="0" w:line="240" w:lineRule="auto"/>
        <w:ind w:left="284" w:hanging="284"/>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Casillas, Marisa &amp; Brown, Penelope &amp; Levinson, Stephen C. 2021. Early language experience in a Papuan village. </w:t>
      </w:r>
      <w:r w:rsidRPr="00EF0CB8">
        <w:rPr>
          <w:rFonts w:ascii="Times New Roman" w:eastAsiaTheme="minorHAnsi" w:hAnsi="Times New Roman" w:cs="Times New Roman"/>
          <w:i/>
          <w:iCs/>
          <w:color w:val="000000"/>
          <w:sz w:val="24"/>
          <w:szCs w:val="24"/>
          <w:lang w:eastAsia="en-US"/>
        </w:rPr>
        <w:t>Journal of Child Language, 48</w:t>
      </w:r>
      <w:r w:rsidRPr="00EF0CB8">
        <w:rPr>
          <w:rFonts w:ascii="Times New Roman" w:eastAsiaTheme="minorHAnsi" w:hAnsi="Times New Roman" w:cs="Times New Roman"/>
          <w:color w:val="000000"/>
          <w:sz w:val="24"/>
          <w:szCs w:val="24"/>
          <w:lang w:eastAsia="en-US"/>
        </w:rPr>
        <w:t>(4). 792–814.</w:t>
      </w:r>
    </w:p>
    <w:p w14:paraId="4F97D4B2"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val="en-GB" w:eastAsia="en-US"/>
        </w:rPr>
      </w:pPr>
      <w:r w:rsidRPr="00EF0CB8">
        <w:rPr>
          <w:rFonts w:ascii="Times New Roman" w:eastAsiaTheme="minorHAnsi" w:hAnsi="Times New Roman" w:cs="Times New Roman"/>
          <w:color w:val="000000"/>
          <w:sz w:val="24"/>
          <w:szCs w:val="24"/>
          <w:lang w:eastAsia="en-US"/>
        </w:rPr>
        <w:t xml:space="preserve">Casillas, Marisa &amp; Brown, Penelope &amp; Levinson, Stephen. </w:t>
      </w:r>
      <w:r w:rsidRPr="00EF0CB8">
        <w:rPr>
          <w:rFonts w:ascii="Times New Roman" w:eastAsiaTheme="minorHAnsi" w:hAnsi="Times New Roman" w:cs="Times New Roman"/>
          <w:color w:val="000000"/>
          <w:sz w:val="24"/>
          <w:szCs w:val="24"/>
          <w:lang w:val="en-GB" w:eastAsia="en-US"/>
        </w:rPr>
        <w:t xml:space="preserve">2017. </w:t>
      </w:r>
      <w:r w:rsidRPr="00EF0CB8">
        <w:rPr>
          <w:rFonts w:ascii="Times New Roman" w:eastAsiaTheme="minorHAnsi" w:hAnsi="Times New Roman" w:cs="Times New Roman"/>
          <w:i/>
          <w:iCs/>
          <w:color w:val="000000"/>
          <w:sz w:val="24"/>
          <w:szCs w:val="24"/>
          <w:lang w:val="en-GB" w:eastAsia="en-US"/>
        </w:rPr>
        <w:t xml:space="preserve">Casillas HomeBank </w:t>
      </w:r>
      <w:r w:rsidRPr="00EF0CB8">
        <w:rPr>
          <w:rFonts w:ascii="Times New Roman" w:eastAsiaTheme="minorHAnsi" w:hAnsi="Times New Roman" w:cs="Times New Roman"/>
          <w:i/>
          <w:iCs/>
          <w:color w:val="000000"/>
          <w:sz w:val="24"/>
          <w:szCs w:val="24"/>
          <w:lang w:val="en-GB" w:eastAsia="en-US"/>
        </w:rPr>
        <w:tab/>
        <w:t>corpus</w:t>
      </w:r>
      <w:r w:rsidRPr="00EF0CB8">
        <w:rPr>
          <w:rFonts w:ascii="Times New Roman" w:eastAsiaTheme="minorHAnsi" w:hAnsi="Times New Roman" w:cs="Times New Roman"/>
          <w:color w:val="000000"/>
          <w:sz w:val="24"/>
          <w:szCs w:val="24"/>
          <w:lang w:val="en-GB" w:eastAsia="en-US"/>
        </w:rPr>
        <w:t>.</w:t>
      </w:r>
    </w:p>
    <w:p w14:paraId="0EC78ABB"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val="en-GB" w:eastAsia="en-US"/>
        </w:rPr>
        <w:t xml:space="preserve">Chavajay, Pablo &amp; Rogoff, Barbara. </w:t>
      </w:r>
      <w:r w:rsidRPr="00EF0CB8">
        <w:rPr>
          <w:rFonts w:ascii="Times New Roman" w:eastAsiaTheme="minorHAnsi" w:hAnsi="Times New Roman" w:cs="Times New Roman"/>
          <w:color w:val="000000"/>
          <w:sz w:val="24"/>
          <w:szCs w:val="24"/>
          <w:lang w:eastAsia="en-US"/>
        </w:rPr>
        <w:t xml:space="preserve">1999. Cultural variation in management of attention by </w:t>
      </w:r>
      <w:r w:rsidRPr="00EF0CB8">
        <w:rPr>
          <w:rFonts w:ascii="Times New Roman" w:eastAsiaTheme="minorHAnsi" w:hAnsi="Times New Roman" w:cs="Times New Roman"/>
          <w:color w:val="000000"/>
          <w:sz w:val="24"/>
          <w:szCs w:val="24"/>
          <w:lang w:eastAsia="en-US"/>
        </w:rPr>
        <w:tab/>
        <w:t xml:space="preserve">children and their caregivers. </w:t>
      </w:r>
      <w:r w:rsidRPr="00EF0CB8">
        <w:rPr>
          <w:rFonts w:ascii="Times New Roman" w:eastAsiaTheme="minorHAnsi" w:hAnsi="Times New Roman" w:cs="Times New Roman"/>
          <w:i/>
          <w:iCs/>
          <w:color w:val="000000"/>
          <w:sz w:val="24"/>
          <w:szCs w:val="24"/>
          <w:lang w:eastAsia="en-US"/>
        </w:rPr>
        <w:t>Developmental Psychology</w:t>
      </w:r>
      <w:r w:rsidRPr="00EF0CB8">
        <w:rPr>
          <w:rFonts w:ascii="Times New Roman" w:eastAsiaTheme="minorHAnsi" w:hAnsi="Times New Roman" w:cs="Times New Roman"/>
          <w:color w:val="000000"/>
          <w:sz w:val="24"/>
          <w:szCs w:val="24"/>
          <w:lang w:eastAsia="en-US"/>
        </w:rPr>
        <w:t xml:space="preserve"> 35(4). 1079–1090.</w:t>
      </w:r>
    </w:p>
    <w:p w14:paraId="1821E826"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Cristia, Alejandrina. 2020. Language input and outcome variation as a test of theory plausibility: The case of early phonological acquisition. </w:t>
      </w:r>
      <w:r w:rsidRPr="00EF0CB8">
        <w:rPr>
          <w:rFonts w:ascii="Times New Roman" w:eastAsiaTheme="minorHAnsi" w:hAnsi="Times New Roman" w:cs="Times New Roman"/>
          <w:i/>
          <w:iCs/>
          <w:color w:val="000000"/>
          <w:sz w:val="24"/>
          <w:szCs w:val="24"/>
          <w:lang w:eastAsia="en-US"/>
        </w:rPr>
        <w:t>Developmental Review, 57</w:t>
      </w:r>
      <w:r w:rsidRPr="00EF0CB8">
        <w:rPr>
          <w:rFonts w:ascii="Times New Roman" w:eastAsiaTheme="minorHAnsi" w:hAnsi="Times New Roman" w:cs="Times New Roman"/>
          <w:color w:val="000000"/>
          <w:sz w:val="24"/>
          <w:szCs w:val="24"/>
          <w:lang w:eastAsia="en-US"/>
        </w:rPr>
        <w:t>:100914</w:t>
      </w:r>
      <w:r w:rsidRPr="00EF0CB8">
        <w:rPr>
          <w:rFonts w:ascii="Times New Roman" w:eastAsiaTheme="minorHAnsi" w:hAnsi="Times New Roman" w:cs="Times New Roman"/>
          <w:i/>
          <w:iCs/>
          <w:color w:val="000000"/>
          <w:sz w:val="24"/>
          <w:szCs w:val="24"/>
          <w:lang w:eastAsia="en-US"/>
        </w:rPr>
        <w:t>.</w:t>
      </w:r>
    </w:p>
    <w:p w14:paraId="67D3C6D4"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val="en-GB" w:eastAsia="en-US"/>
        </w:rPr>
        <w:t xml:space="preserve">Cristia, Alejandrina &amp; Casillas, Marisa. 2022. </w:t>
      </w:r>
      <w:r w:rsidRPr="00EF0CB8">
        <w:rPr>
          <w:rFonts w:ascii="Times New Roman" w:eastAsiaTheme="minorHAnsi" w:hAnsi="Times New Roman" w:cs="Times New Roman"/>
          <w:color w:val="000000"/>
          <w:sz w:val="24"/>
          <w:szCs w:val="24"/>
          <w:lang w:eastAsia="en-US"/>
        </w:rPr>
        <w:t xml:space="preserve">Non-word repetition in children learning </w:t>
      </w:r>
      <w:r w:rsidRPr="00EF0CB8">
        <w:rPr>
          <w:rFonts w:ascii="Times New Roman" w:eastAsiaTheme="minorHAnsi" w:hAnsi="Times New Roman" w:cs="Times New Roman"/>
          <w:color w:val="000000"/>
          <w:sz w:val="24"/>
          <w:szCs w:val="24"/>
          <w:lang w:eastAsia="en-US"/>
        </w:rPr>
        <w:tab/>
        <w:t xml:space="preserve">Yélî Dnye. </w:t>
      </w:r>
      <w:r w:rsidRPr="00EF0CB8">
        <w:rPr>
          <w:rFonts w:ascii="Times New Roman" w:eastAsiaTheme="minorHAnsi" w:hAnsi="Times New Roman" w:cs="Times New Roman"/>
          <w:i/>
          <w:iCs/>
          <w:color w:val="000000"/>
          <w:sz w:val="24"/>
          <w:szCs w:val="24"/>
          <w:lang w:eastAsia="en-US"/>
        </w:rPr>
        <w:t>Language Development Research 2</w:t>
      </w:r>
      <w:r w:rsidRPr="00EF0CB8">
        <w:rPr>
          <w:rFonts w:ascii="Times New Roman" w:eastAsiaTheme="minorHAnsi" w:hAnsi="Times New Roman" w:cs="Times New Roman"/>
          <w:color w:val="000000"/>
          <w:sz w:val="24"/>
          <w:szCs w:val="24"/>
          <w:lang w:eastAsia="en-US"/>
        </w:rPr>
        <w:t>(1). 69</w:t>
      </w:r>
      <w:r w:rsidRPr="00EF0CB8">
        <w:rPr>
          <w:rFonts w:ascii="Times New Roman" w:eastAsiaTheme="minorHAnsi" w:hAnsi="Times New Roman" w:cs="Times New Roman"/>
          <w:color w:val="000000"/>
          <w:sz w:val="24"/>
          <w:szCs w:val="24"/>
          <w:lang w:eastAsia="en-US"/>
        </w:rPr>
        <w:softHyphen/>
        <w:t>–104</w:t>
      </w:r>
      <w:r w:rsidRPr="00EF0CB8">
        <w:rPr>
          <w:rFonts w:ascii="Times New Roman" w:eastAsiaTheme="minorHAnsi" w:hAnsi="Times New Roman" w:cs="Times New Roman"/>
          <w:i/>
          <w:iCs/>
          <w:color w:val="000000"/>
          <w:sz w:val="24"/>
          <w:szCs w:val="24"/>
          <w:lang w:eastAsia="en-US"/>
        </w:rPr>
        <w:t>.</w:t>
      </w:r>
    </w:p>
    <w:p w14:paraId="427FA8BA"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val="en-GB" w:eastAsia="en-US"/>
        </w:rPr>
        <w:t xml:space="preserve">Cychosz, Margaret &amp; Cristia, Alejandrina &amp; Bergelson, Elika &amp; Casillas, Marisa &amp; Baudet, </w:t>
      </w:r>
      <w:r w:rsidRPr="00EF0CB8">
        <w:rPr>
          <w:rFonts w:ascii="Times New Roman" w:eastAsiaTheme="minorHAnsi" w:hAnsi="Times New Roman" w:cs="Times New Roman"/>
          <w:color w:val="000000"/>
          <w:sz w:val="24"/>
          <w:szCs w:val="24"/>
          <w:lang w:val="en-GB" w:eastAsia="en-US"/>
        </w:rPr>
        <w:tab/>
        <w:t xml:space="preserve">Gladys &amp; Warlaumont, Anne S. &amp; Scaff, Camila &amp; Yankowitz, Lisa &amp; Seidl, Amanda. </w:t>
      </w:r>
      <w:r w:rsidRPr="00EF0CB8">
        <w:rPr>
          <w:rFonts w:ascii="Times New Roman" w:eastAsiaTheme="minorHAnsi" w:hAnsi="Times New Roman" w:cs="Times New Roman"/>
          <w:color w:val="000000"/>
          <w:sz w:val="24"/>
          <w:szCs w:val="24"/>
          <w:lang w:val="en-GB" w:eastAsia="en-US"/>
        </w:rPr>
        <w:tab/>
      </w:r>
      <w:r w:rsidRPr="00EF0CB8">
        <w:rPr>
          <w:rFonts w:ascii="Times New Roman" w:eastAsiaTheme="minorHAnsi" w:hAnsi="Times New Roman" w:cs="Times New Roman"/>
          <w:color w:val="000000"/>
          <w:sz w:val="24"/>
          <w:szCs w:val="24"/>
          <w:lang w:eastAsia="en-US"/>
        </w:rPr>
        <w:t xml:space="preserve">2021. Vocal development in a large-scale cross-linguistic corpus. </w:t>
      </w:r>
      <w:r w:rsidRPr="00EF0CB8">
        <w:rPr>
          <w:rFonts w:ascii="Times New Roman" w:eastAsiaTheme="minorHAnsi" w:hAnsi="Times New Roman" w:cs="Times New Roman"/>
          <w:i/>
          <w:iCs/>
          <w:color w:val="000000"/>
          <w:sz w:val="24"/>
          <w:szCs w:val="24"/>
          <w:lang w:eastAsia="en-US"/>
        </w:rPr>
        <w:t>Developmental Science</w:t>
      </w:r>
      <w:r w:rsidRPr="00EF0CB8">
        <w:rPr>
          <w:rFonts w:ascii="Times New Roman" w:eastAsiaTheme="minorHAnsi" w:hAnsi="Times New Roman" w:cs="Times New Roman"/>
          <w:color w:val="000000"/>
          <w:sz w:val="24"/>
          <w:szCs w:val="24"/>
          <w:lang w:eastAsia="en-US"/>
        </w:rPr>
        <w:t xml:space="preserve">, </w:t>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i/>
          <w:iCs/>
          <w:color w:val="000000"/>
          <w:sz w:val="24"/>
          <w:szCs w:val="24"/>
          <w:lang w:eastAsia="en-US"/>
        </w:rPr>
        <w:t>24</w:t>
      </w:r>
      <w:r w:rsidRPr="00EF0CB8">
        <w:rPr>
          <w:rFonts w:ascii="Times New Roman" w:eastAsiaTheme="minorHAnsi" w:hAnsi="Times New Roman" w:cs="Times New Roman"/>
          <w:color w:val="000000"/>
          <w:sz w:val="24"/>
          <w:szCs w:val="24"/>
          <w:lang w:eastAsia="en-US"/>
        </w:rPr>
        <w:t>(5). 1–22.</w:t>
      </w:r>
    </w:p>
    <w:p w14:paraId="3678CF1F"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de Boysson-Bardies, Bénédicte &amp; Vihman, Marilyn M. 1991. Adaptation to language: </w:t>
      </w:r>
      <w:r w:rsidRPr="00EF0CB8">
        <w:rPr>
          <w:rFonts w:ascii="Times New Roman" w:eastAsiaTheme="minorHAnsi" w:hAnsi="Times New Roman" w:cs="Times New Roman"/>
          <w:color w:val="000000"/>
          <w:sz w:val="24"/>
          <w:szCs w:val="24"/>
          <w:lang w:eastAsia="en-US"/>
        </w:rPr>
        <w:tab/>
        <w:t xml:space="preserve">Evidence from babbling and first words in four languages. </w:t>
      </w:r>
      <w:r w:rsidRPr="00EF0CB8">
        <w:rPr>
          <w:rFonts w:ascii="Times New Roman" w:eastAsiaTheme="minorHAnsi" w:hAnsi="Times New Roman" w:cs="Times New Roman"/>
          <w:i/>
          <w:iCs/>
          <w:color w:val="000000"/>
          <w:sz w:val="24"/>
          <w:szCs w:val="24"/>
          <w:lang w:eastAsia="en-US"/>
        </w:rPr>
        <w:t>Language</w:t>
      </w:r>
      <w:r w:rsidRPr="00EF0CB8">
        <w:rPr>
          <w:rFonts w:ascii="Times New Roman" w:eastAsiaTheme="minorHAnsi" w:hAnsi="Times New Roman" w:cs="Times New Roman"/>
          <w:color w:val="000000"/>
          <w:sz w:val="24"/>
          <w:szCs w:val="24"/>
          <w:lang w:eastAsia="en-US"/>
        </w:rPr>
        <w:t>. 67(2). 297-319.</w:t>
      </w:r>
    </w:p>
    <w:p w14:paraId="53AEB326"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DePaolis, Rory A. &amp; Vihman, Marilyn M. &amp; Keren-Portnoy, Tamar. 2011. Do production </w:t>
      </w:r>
      <w:r w:rsidRPr="00EF0CB8">
        <w:rPr>
          <w:rFonts w:ascii="Times New Roman" w:eastAsiaTheme="minorHAnsi" w:hAnsi="Times New Roman" w:cs="Times New Roman"/>
          <w:color w:val="000000"/>
          <w:sz w:val="24"/>
          <w:szCs w:val="24"/>
          <w:lang w:eastAsia="en-US"/>
        </w:rPr>
        <w:tab/>
        <w:t xml:space="preserve">patterns influence the processing of speech in prelinguistic infants? </w:t>
      </w:r>
      <w:r w:rsidRPr="00EF0CB8">
        <w:rPr>
          <w:rFonts w:ascii="Times New Roman" w:eastAsiaTheme="minorHAnsi" w:hAnsi="Times New Roman" w:cs="Times New Roman"/>
          <w:i/>
          <w:iCs/>
          <w:color w:val="000000"/>
          <w:sz w:val="24"/>
          <w:szCs w:val="24"/>
          <w:lang w:eastAsia="en-US"/>
        </w:rPr>
        <w:t xml:space="preserve">Infant Behavior and </w:t>
      </w:r>
      <w:r w:rsidRPr="00EF0CB8">
        <w:rPr>
          <w:rFonts w:ascii="Times New Roman" w:eastAsiaTheme="minorHAnsi" w:hAnsi="Times New Roman" w:cs="Times New Roman"/>
          <w:i/>
          <w:iCs/>
          <w:color w:val="000000"/>
          <w:sz w:val="24"/>
          <w:szCs w:val="24"/>
          <w:lang w:eastAsia="en-US"/>
        </w:rPr>
        <w:tab/>
        <w:t>Development</w:t>
      </w:r>
      <w:r w:rsidRPr="00EF0CB8">
        <w:rPr>
          <w:rFonts w:ascii="Times New Roman" w:eastAsiaTheme="minorHAnsi" w:hAnsi="Times New Roman" w:cs="Times New Roman"/>
          <w:color w:val="000000"/>
          <w:sz w:val="24"/>
          <w:szCs w:val="24"/>
          <w:lang w:eastAsia="en-US"/>
        </w:rPr>
        <w:t xml:space="preserve"> 34(4). 590–601.</w:t>
      </w:r>
    </w:p>
    <w:p w14:paraId="701B9F4E"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sz w:val="24"/>
          <w:szCs w:val="24"/>
          <w:lang w:eastAsia="en-US"/>
        </w:rPr>
      </w:pPr>
      <w:r w:rsidRPr="00EF0CB8">
        <w:rPr>
          <w:rFonts w:ascii="Times New Roman" w:eastAsiaTheme="minorHAnsi" w:hAnsi="Times New Roman" w:cs="Times New Roman"/>
          <w:color w:val="000000"/>
          <w:sz w:val="24"/>
          <w:szCs w:val="24"/>
          <w:lang w:eastAsia="en-US"/>
        </w:rPr>
        <w:t xml:space="preserve">DePaolis, Rory A. &amp; Vihman, Marilyn M. &amp; Nakai, S. 2013. The influence of babbling patterns on the processing of speech. </w:t>
      </w:r>
      <w:r w:rsidRPr="00EF0CB8">
        <w:rPr>
          <w:rFonts w:ascii="Times New Roman" w:eastAsiaTheme="minorHAnsi" w:hAnsi="Times New Roman" w:cs="Times New Roman"/>
          <w:i/>
          <w:iCs/>
          <w:color w:val="000000"/>
          <w:sz w:val="24"/>
          <w:szCs w:val="24"/>
          <w:lang w:eastAsia="en-US"/>
        </w:rPr>
        <w:t>Infant Behavior and Development</w:t>
      </w:r>
      <w:r w:rsidRPr="00EF0CB8">
        <w:rPr>
          <w:rFonts w:ascii="Times New Roman" w:eastAsiaTheme="minorHAnsi" w:hAnsi="Times New Roman" w:cs="Times New Roman"/>
          <w:color w:val="000000"/>
          <w:sz w:val="24"/>
          <w:szCs w:val="24"/>
          <w:lang w:eastAsia="en-US"/>
        </w:rPr>
        <w:t xml:space="preserve"> 36(4). 642-649.</w:t>
      </w:r>
    </w:p>
    <w:p w14:paraId="6EBB5FC1"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DePaolis, Rory A. &amp; Keren-Portnoy, Tamar &amp; Vihman, Marilyn M. 2016. Making sense of </w:t>
      </w:r>
      <w:r w:rsidRPr="00EF0CB8">
        <w:rPr>
          <w:rFonts w:ascii="Times New Roman" w:eastAsiaTheme="minorHAnsi" w:hAnsi="Times New Roman" w:cs="Times New Roman"/>
          <w:color w:val="000000"/>
          <w:sz w:val="24"/>
          <w:szCs w:val="24"/>
          <w:lang w:eastAsia="en-US"/>
        </w:rPr>
        <w:tab/>
        <w:t xml:space="preserve">infant familiarity and novelty responses to words at lexical onset. </w:t>
      </w:r>
      <w:r w:rsidRPr="00EF0CB8">
        <w:rPr>
          <w:rFonts w:ascii="Times New Roman" w:eastAsiaTheme="minorHAnsi" w:hAnsi="Times New Roman" w:cs="Times New Roman"/>
          <w:i/>
          <w:iCs/>
          <w:color w:val="000000"/>
          <w:sz w:val="24"/>
          <w:szCs w:val="24"/>
          <w:lang w:eastAsia="en-US"/>
        </w:rPr>
        <w:t xml:space="preserve">Frontiers in Psychology </w:t>
      </w:r>
      <w:r w:rsidRPr="00EF0CB8">
        <w:rPr>
          <w:rFonts w:ascii="Times New Roman" w:eastAsiaTheme="minorHAnsi" w:hAnsi="Times New Roman" w:cs="Times New Roman"/>
          <w:i/>
          <w:iCs/>
          <w:color w:val="000000"/>
          <w:sz w:val="24"/>
          <w:szCs w:val="24"/>
          <w:lang w:eastAsia="en-US"/>
        </w:rPr>
        <w:tab/>
      </w:r>
      <w:r w:rsidRPr="00EF0CB8">
        <w:rPr>
          <w:rFonts w:ascii="Times New Roman" w:eastAsiaTheme="minorHAnsi" w:hAnsi="Times New Roman" w:cs="Times New Roman"/>
          <w:color w:val="000000"/>
          <w:sz w:val="24"/>
          <w:szCs w:val="24"/>
          <w:lang w:eastAsia="en-US"/>
        </w:rPr>
        <w:t>7(715). 1-12.</w:t>
      </w:r>
    </w:p>
    <w:p w14:paraId="25556906"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Eberhard, David. M. &amp; Simons, Gary f. &amp; Fennig, Charles D. (eds.). 2020. </w:t>
      </w:r>
      <w:r w:rsidRPr="00EF0CB8">
        <w:rPr>
          <w:rFonts w:ascii="Times New Roman" w:eastAsiaTheme="minorHAnsi" w:hAnsi="Times New Roman" w:cs="Times New Roman"/>
          <w:i/>
          <w:iCs/>
          <w:color w:val="000000"/>
          <w:sz w:val="24"/>
          <w:szCs w:val="24"/>
          <w:lang w:eastAsia="en-US"/>
        </w:rPr>
        <w:t xml:space="preserve">Ethnologue: </w:t>
      </w:r>
      <w:r w:rsidRPr="00EF0CB8">
        <w:rPr>
          <w:rFonts w:ascii="Times New Roman" w:eastAsiaTheme="minorHAnsi" w:hAnsi="Times New Roman" w:cs="Times New Roman"/>
          <w:i/>
          <w:iCs/>
          <w:color w:val="000000"/>
          <w:sz w:val="24"/>
          <w:szCs w:val="24"/>
          <w:lang w:eastAsia="en-US"/>
        </w:rPr>
        <w:tab/>
      </w:r>
      <w:r w:rsidRPr="00EF0CB8">
        <w:rPr>
          <w:rFonts w:ascii="Times New Roman" w:eastAsiaTheme="minorHAnsi" w:hAnsi="Times New Roman" w:cs="Times New Roman"/>
          <w:i/>
          <w:iCs/>
          <w:color w:val="000000"/>
          <w:sz w:val="24"/>
          <w:szCs w:val="24"/>
          <w:lang w:eastAsia="en-US"/>
        </w:rPr>
        <w:tab/>
        <w:t>Languages of the World.</w:t>
      </w:r>
      <w:r w:rsidRPr="00EF0CB8">
        <w:rPr>
          <w:rFonts w:ascii="Times New Roman" w:eastAsiaTheme="minorHAnsi" w:hAnsi="Times New Roman" w:cs="Times New Roman"/>
          <w:color w:val="000000"/>
          <w:sz w:val="24"/>
          <w:szCs w:val="24"/>
          <w:lang w:eastAsia="en-US"/>
        </w:rPr>
        <w:t xml:space="preserve"> Twenty-third edition. Dallas, Texas: SIL International. Online </w:t>
      </w:r>
      <w:r w:rsidRPr="00EF0CB8">
        <w:rPr>
          <w:rFonts w:ascii="Times New Roman" w:eastAsiaTheme="minorHAnsi" w:hAnsi="Times New Roman" w:cs="Times New Roman"/>
          <w:color w:val="000000"/>
          <w:sz w:val="24"/>
          <w:szCs w:val="24"/>
          <w:lang w:eastAsia="en-US"/>
        </w:rPr>
        <w:tab/>
        <w:t xml:space="preserve">version: </w:t>
      </w:r>
      <w:hyperlink r:id="rId13" w:history="1">
        <w:r w:rsidRPr="00EF0CB8">
          <w:rPr>
            <w:rFonts w:ascii="Times New Roman" w:eastAsiaTheme="minorHAnsi" w:hAnsi="Times New Roman" w:cs="Times New Roman"/>
            <w:color w:val="000000"/>
            <w:sz w:val="24"/>
            <w:szCs w:val="24"/>
            <w:u w:val="single"/>
            <w:lang w:eastAsia="en-US"/>
          </w:rPr>
          <w:t>www.ethnologue.com.ru.idm.oclc.org</w:t>
        </w:r>
      </w:hyperlink>
      <w:r w:rsidRPr="00EF0CB8">
        <w:rPr>
          <w:rFonts w:ascii="Times New Roman" w:eastAsiaTheme="minorHAnsi" w:hAnsi="Times New Roman" w:cs="Times New Roman"/>
          <w:color w:val="000000"/>
          <w:sz w:val="24"/>
          <w:szCs w:val="24"/>
          <w:lang w:eastAsia="en-US"/>
        </w:rPr>
        <w:t>.</w:t>
      </w:r>
    </w:p>
    <w:p w14:paraId="58AAD309"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lastRenderedPageBreak/>
        <w:t xml:space="preserve">Eilers, Rebecca E. &amp; Oller, D. Kimbrough &amp; Benito-Garcia, Carmen R.. 1984. The </w:t>
      </w:r>
      <w:r w:rsidRPr="00EF0CB8">
        <w:rPr>
          <w:rFonts w:ascii="Times New Roman" w:eastAsiaTheme="minorHAnsi" w:hAnsi="Times New Roman" w:cs="Times New Roman"/>
          <w:color w:val="000000"/>
          <w:sz w:val="24"/>
          <w:szCs w:val="24"/>
          <w:lang w:eastAsia="en-US"/>
        </w:rPr>
        <w:tab/>
        <w:t xml:space="preserve">acquisition of voicing contrasts in Spanish and English learning infants and children: A </w:t>
      </w:r>
      <w:r w:rsidRPr="00EF0CB8">
        <w:rPr>
          <w:rFonts w:ascii="Times New Roman" w:eastAsiaTheme="minorHAnsi" w:hAnsi="Times New Roman" w:cs="Times New Roman"/>
          <w:color w:val="000000"/>
          <w:sz w:val="24"/>
          <w:szCs w:val="24"/>
          <w:lang w:eastAsia="en-US"/>
        </w:rPr>
        <w:tab/>
        <w:t xml:space="preserve">longitudinal study. </w:t>
      </w:r>
      <w:r w:rsidRPr="00EF0CB8">
        <w:rPr>
          <w:rFonts w:ascii="Times New Roman" w:eastAsiaTheme="minorHAnsi" w:hAnsi="Times New Roman" w:cs="Times New Roman"/>
          <w:i/>
          <w:iCs/>
          <w:color w:val="000000"/>
          <w:sz w:val="24"/>
          <w:szCs w:val="24"/>
          <w:lang w:eastAsia="en-US"/>
        </w:rPr>
        <w:t>Journal of Child Language</w:t>
      </w:r>
      <w:r w:rsidRPr="00EF0CB8">
        <w:rPr>
          <w:rFonts w:ascii="Times New Roman" w:eastAsiaTheme="minorHAnsi" w:hAnsi="Times New Roman" w:cs="Times New Roman"/>
          <w:color w:val="000000"/>
          <w:sz w:val="24"/>
          <w:szCs w:val="24"/>
          <w:lang w:eastAsia="en-US"/>
        </w:rPr>
        <w:t xml:space="preserve"> 11(2). 313–336.</w:t>
      </w:r>
    </w:p>
    <w:p w14:paraId="2C6EE187"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Fikkert, Paula &amp; Levelt, Claartje. 2008. How does Place fall into Place?. </w:t>
      </w:r>
      <w:r w:rsidRPr="00EF0CB8">
        <w:rPr>
          <w:rFonts w:ascii="Times New Roman" w:eastAsiaTheme="minorHAnsi" w:hAnsi="Times New Roman" w:cs="Times New Roman"/>
          <w:i/>
          <w:iCs/>
          <w:color w:val="000000"/>
          <w:sz w:val="24"/>
          <w:szCs w:val="24"/>
          <w:lang w:eastAsia="en-US"/>
        </w:rPr>
        <w:t xml:space="preserve">Contrast in </w:t>
      </w:r>
      <w:r w:rsidRPr="00EF0CB8">
        <w:rPr>
          <w:rFonts w:ascii="Times New Roman" w:eastAsiaTheme="minorHAnsi" w:hAnsi="Times New Roman" w:cs="Times New Roman"/>
          <w:i/>
          <w:iCs/>
          <w:color w:val="000000"/>
          <w:sz w:val="24"/>
          <w:szCs w:val="24"/>
          <w:lang w:eastAsia="en-US"/>
        </w:rPr>
        <w:tab/>
        <w:t>phonology: Theory, perception, acquisition</w:t>
      </w:r>
      <w:r w:rsidRPr="00EF0CB8">
        <w:rPr>
          <w:rFonts w:ascii="Times New Roman" w:eastAsiaTheme="minorHAnsi" w:hAnsi="Times New Roman" w:cs="Times New Roman"/>
          <w:color w:val="000000"/>
          <w:sz w:val="24"/>
          <w:szCs w:val="24"/>
          <w:lang w:eastAsia="en-US"/>
        </w:rPr>
        <w:t xml:space="preserve"> 231–268.</w:t>
      </w:r>
    </w:p>
    <w:p w14:paraId="34CEC90B"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Gaskins, Susan &amp; Paradise, Ruth. 2010. Learning through observation in daily life. In </w:t>
      </w:r>
      <w:r w:rsidRPr="00EF0CB8">
        <w:rPr>
          <w:rFonts w:ascii="Times New Roman" w:eastAsiaTheme="minorHAnsi" w:hAnsi="Times New Roman" w:cs="Times New Roman"/>
          <w:color w:val="000000"/>
          <w:sz w:val="24"/>
          <w:szCs w:val="24"/>
          <w:lang w:eastAsia="en-US"/>
        </w:rPr>
        <w:tab/>
        <w:t xml:space="preserve">Lancey, David F. &amp; Bock, Susan &amp; Gaskins, Susan (eds.), </w:t>
      </w:r>
      <w:r w:rsidRPr="00EF0CB8">
        <w:rPr>
          <w:rFonts w:ascii="Times New Roman" w:eastAsiaTheme="minorHAnsi" w:hAnsi="Times New Roman" w:cs="Times New Roman"/>
          <w:i/>
          <w:iCs/>
          <w:color w:val="000000"/>
          <w:sz w:val="24"/>
          <w:szCs w:val="24"/>
          <w:lang w:eastAsia="en-US"/>
        </w:rPr>
        <w:t xml:space="preserve">The anthropology of learning </w:t>
      </w:r>
      <w:r w:rsidRPr="00EF0CB8">
        <w:rPr>
          <w:rFonts w:ascii="Times New Roman" w:eastAsiaTheme="minorHAnsi" w:hAnsi="Times New Roman" w:cs="Times New Roman"/>
          <w:i/>
          <w:iCs/>
          <w:color w:val="000000"/>
          <w:sz w:val="24"/>
          <w:szCs w:val="24"/>
          <w:lang w:eastAsia="en-US"/>
        </w:rPr>
        <w:tab/>
        <w:t>in childhood</w:t>
      </w:r>
      <w:r w:rsidRPr="00EF0CB8">
        <w:rPr>
          <w:rFonts w:ascii="Times New Roman" w:eastAsiaTheme="minorHAnsi" w:hAnsi="Times New Roman" w:cs="Times New Roman"/>
          <w:color w:val="000000"/>
          <w:sz w:val="24"/>
          <w:szCs w:val="24"/>
          <w:lang w:eastAsia="en-US"/>
        </w:rPr>
        <w:t>, 85–117. Walnut Creek, CA: Rowman AltaMira Press.</w:t>
      </w:r>
    </w:p>
    <w:p w14:paraId="7C036C08"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Guenther, Frank H. &amp; Vladusich, Tony. 2012. A neural theory of speech acquisition and </w:t>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color w:val="000000"/>
          <w:sz w:val="24"/>
          <w:szCs w:val="24"/>
          <w:lang w:eastAsia="en-US"/>
        </w:rPr>
        <w:tab/>
        <w:t xml:space="preserve">production. </w:t>
      </w:r>
      <w:r w:rsidRPr="00EF0CB8">
        <w:rPr>
          <w:rFonts w:ascii="Times New Roman" w:eastAsiaTheme="minorHAnsi" w:hAnsi="Times New Roman" w:cs="Times New Roman"/>
          <w:i/>
          <w:iCs/>
          <w:color w:val="000000"/>
          <w:sz w:val="24"/>
          <w:szCs w:val="24"/>
          <w:lang w:eastAsia="en-US"/>
        </w:rPr>
        <w:t>Journal of neurolinguistics</w:t>
      </w:r>
      <w:r w:rsidRPr="00EF0CB8">
        <w:rPr>
          <w:rFonts w:ascii="Times New Roman" w:eastAsiaTheme="minorHAnsi" w:hAnsi="Times New Roman" w:cs="Times New Roman"/>
          <w:color w:val="000000"/>
          <w:sz w:val="24"/>
          <w:szCs w:val="24"/>
          <w:lang w:eastAsia="en-US"/>
        </w:rPr>
        <w:t xml:space="preserve"> 25(5). 408–422.</w:t>
      </w:r>
    </w:p>
    <w:p w14:paraId="2A546239"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Hart, Betty &amp; Risley, Todd R.. 1995. </w:t>
      </w:r>
      <w:r w:rsidRPr="00EF0CB8">
        <w:rPr>
          <w:rFonts w:ascii="Times New Roman" w:eastAsiaTheme="minorHAnsi" w:hAnsi="Times New Roman" w:cs="Times New Roman"/>
          <w:i/>
          <w:iCs/>
          <w:color w:val="000000"/>
          <w:sz w:val="24"/>
          <w:szCs w:val="24"/>
          <w:lang w:eastAsia="en-US"/>
        </w:rPr>
        <w:t xml:space="preserve">Meaningful differences in the everyday experience of </w:t>
      </w:r>
      <w:r w:rsidRPr="00EF0CB8">
        <w:rPr>
          <w:rFonts w:ascii="Times New Roman" w:eastAsiaTheme="minorHAnsi" w:hAnsi="Times New Roman" w:cs="Times New Roman"/>
          <w:i/>
          <w:iCs/>
          <w:color w:val="000000"/>
          <w:sz w:val="24"/>
          <w:szCs w:val="24"/>
          <w:lang w:eastAsia="en-US"/>
        </w:rPr>
        <w:tab/>
        <w:t xml:space="preserve">young American children. </w:t>
      </w:r>
      <w:r w:rsidRPr="00EF0CB8">
        <w:rPr>
          <w:rFonts w:ascii="Times New Roman" w:eastAsiaTheme="minorHAnsi" w:hAnsi="Times New Roman" w:cs="Times New Roman"/>
          <w:color w:val="000000"/>
          <w:sz w:val="24"/>
          <w:szCs w:val="24"/>
          <w:lang w:eastAsia="en-US"/>
        </w:rPr>
        <w:t>Baltimore, MD: Paul H. Brookes.</w:t>
      </w:r>
    </w:p>
    <w:p w14:paraId="0248ED2B"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Hoff, Erika. 2003. The specificity of environmental influence: Socioeconomic status affects </w:t>
      </w:r>
      <w:r w:rsidRPr="00EF0CB8">
        <w:rPr>
          <w:rFonts w:ascii="Times New Roman" w:eastAsiaTheme="minorHAnsi" w:hAnsi="Times New Roman" w:cs="Times New Roman"/>
          <w:color w:val="000000"/>
          <w:sz w:val="24"/>
          <w:szCs w:val="24"/>
          <w:lang w:eastAsia="en-US"/>
        </w:rPr>
        <w:tab/>
        <w:t xml:space="preserve">early vocabulary development via maternal speech. </w:t>
      </w:r>
      <w:r w:rsidRPr="00EF0CB8">
        <w:rPr>
          <w:rFonts w:ascii="Times New Roman" w:eastAsiaTheme="minorHAnsi" w:hAnsi="Times New Roman" w:cs="Times New Roman"/>
          <w:i/>
          <w:iCs/>
          <w:color w:val="000000"/>
          <w:sz w:val="24"/>
          <w:szCs w:val="24"/>
          <w:lang w:eastAsia="en-US"/>
        </w:rPr>
        <w:t>Child Development</w:t>
      </w:r>
      <w:r w:rsidRPr="00EF0CB8">
        <w:rPr>
          <w:rFonts w:ascii="Times New Roman" w:eastAsiaTheme="minorHAnsi" w:hAnsi="Times New Roman" w:cs="Times New Roman"/>
          <w:color w:val="000000"/>
          <w:sz w:val="24"/>
          <w:szCs w:val="24"/>
          <w:lang w:eastAsia="en-US"/>
        </w:rPr>
        <w:t xml:space="preserve"> 74(5) 1368–</w:t>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color w:val="000000"/>
          <w:sz w:val="24"/>
          <w:szCs w:val="24"/>
          <w:lang w:eastAsia="en-US"/>
        </w:rPr>
        <w:tab/>
        <w:t>1378</w:t>
      </w:r>
    </w:p>
    <w:p w14:paraId="42BF3089"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International Phonetic Association. 2020. doi: </w:t>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color w:val="000000"/>
          <w:sz w:val="24"/>
          <w:szCs w:val="24"/>
          <w:lang w:eastAsia="en-US"/>
        </w:rPr>
        <w:tab/>
      </w:r>
      <w:hyperlink r:id="rId14" w:history="1">
        <w:r w:rsidRPr="00EF0CB8">
          <w:rPr>
            <w:rFonts w:ascii="Times New Roman" w:eastAsiaTheme="minorHAnsi" w:hAnsi="Times New Roman" w:cs="Times New Roman"/>
            <w:color w:val="000000"/>
            <w:sz w:val="24"/>
            <w:szCs w:val="24"/>
            <w:u w:val="single"/>
            <w:lang w:eastAsia="en-US"/>
          </w:rPr>
          <w:t>www.internationalphoneticassociation.org/content/full-ipa-chart</w:t>
        </w:r>
      </w:hyperlink>
      <w:r w:rsidRPr="00EF0CB8">
        <w:rPr>
          <w:rFonts w:ascii="Times New Roman" w:eastAsiaTheme="minorHAnsi" w:hAnsi="Times New Roman" w:cs="Times New Roman"/>
          <w:color w:val="000000"/>
          <w:sz w:val="24"/>
          <w:szCs w:val="24"/>
          <w:lang w:eastAsia="en-US"/>
        </w:rPr>
        <w:t xml:space="preserve"> </w:t>
      </w:r>
    </w:p>
    <w:p w14:paraId="3BB5CE2A"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Ingram, David. 2008. Cross-Linguistic Phonological Acquisition. </w:t>
      </w:r>
      <w:r w:rsidRPr="00EF0CB8">
        <w:rPr>
          <w:rFonts w:ascii="Times New Roman" w:eastAsiaTheme="minorHAnsi" w:hAnsi="Times New Roman" w:cs="Times New Roman"/>
          <w:i/>
          <w:iCs/>
          <w:color w:val="000000"/>
          <w:sz w:val="24"/>
          <w:szCs w:val="24"/>
          <w:lang w:eastAsia="en-US"/>
        </w:rPr>
        <w:t>The handbook of clinical linguistics</w:t>
      </w:r>
      <w:r w:rsidRPr="00EF0CB8">
        <w:rPr>
          <w:rFonts w:ascii="Times New Roman" w:eastAsiaTheme="minorHAnsi" w:hAnsi="Times New Roman" w:cs="Times New Roman"/>
          <w:color w:val="000000"/>
          <w:sz w:val="24"/>
          <w:szCs w:val="24"/>
          <w:lang w:eastAsia="en-US"/>
        </w:rPr>
        <w:t>. 626–640</w:t>
      </w:r>
    </w:p>
    <w:p w14:paraId="48B2FC4C"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Iverson, Jana M. &amp; Hall, Amanda J. &amp; Nickel, Lindsay &amp; Wozniak, Robert H. 2007. The </w:t>
      </w:r>
      <w:r w:rsidRPr="00EF0CB8">
        <w:rPr>
          <w:rFonts w:ascii="Times New Roman" w:eastAsiaTheme="minorHAnsi" w:hAnsi="Times New Roman" w:cs="Times New Roman"/>
          <w:color w:val="000000"/>
          <w:sz w:val="24"/>
          <w:szCs w:val="24"/>
          <w:lang w:eastAsia="en-US"/>
        </w:rPr>
        <w:tab/>
        <w:t xml:space="preserve">relationship between reduplicated babble onset and laterality biases in infant rhythmic arm </w:t>
      </w:r>
      <w:r w:rsidRPr="00EF0CB8">
        <w:rPr>
          <w:rFonts w:ascii="Times New Roman" w:eastAsiaTheme="minorHAnsi" w:hAnsi="Times New Roman" w:cs="Times New Roman"/>
          <w:color w:val="000000"/>
          <w:sz w:val="24"/>
          <w:szCs w:val="24"/>
          <w:lang w:eastAsia="en-US"/>
        </w:rPr>
        <w:tab/>
        <w:t xml:space="preserve">movements. </w:t>
      </w:r>
      <w:r w:rsidRPr="00EF0CB8">
        <w:rPr>
          <w:rFonts w:ascii="Times New Roman" w:eastAsiaTheme="minorHAnsi" w:hAnsi="Times New Roman" w:cs="Times New Roman"/>
          <w:i/>
          <w:iCs/>
          <w:color w:val="000000"/>
          <w:sz w:val="24"/>
          <w:szCs w:val="24"/>
          <w:lang w:eastAsia="en-US"/>
        </w:rPr>
        <w:t>Brain and Language</w:t>
      </w:r>
      <w:r w:rsidRPr="00EF0CB8">
        <w:rPr>
          <w:rFonts w:ascii="Times New Roman" w:eastAsiaTheme="minorHAnsi" w:hAnsi="Times New Roman" w:cs="Times New Roman"/>
          <w:color w:val="000000"/>
          <w:sz w:val="24"/>
          <w:szCs w:val="24"/>
          <w:lang w:eastAsia="en-US"/>
        </w:rPr>
        <w:t xml:space="preserve"> 101(3). 198–207.</w:t>
      </w:r>
    </w:p>
    <w:p w14:paraId="1585BDB0"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Jakobson, Roman. 1941/1968. Child language, aphasia and phonological universals. The </w:t>
      </w:r>
      <w:r w:rsidRPr="00EF0CB8">
        <w:rPr>
          <w:rFonts w:ascii="Times New Roman" w:eastAsiaTheme="minorHAnsi" w:hAnsi="Times New Roman" w:cs="Times New Roman"/>
          <w:color w:val="000000"/>
          <w:sz w:val="24"/>
          <w:szCs w:val="24"/>
          <w:lang w:eastAsia="en-US"/>
        </w:rPr>
        <w:tab/>
        <w:t>Hague, The Netherlands: Mouton.</w:t>
      </w:r>
    </w:p>
    <w:p w14:paraId="46CAC6C1"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Kidd, Evan &amp; Garcia, Rowena. 2022. How diverse is child language acquisition research?. </w:t>
      </w:r>
      <w:r w:rsidRPr="00EF0CB8">
        <w:rPr>
          <w:rFonts w:ascii="Times New Roman" w:eastAsiaTheme="minorHAnsi" w:hAnsi="Times New Roman" w:cs="Times New Roman"/>
          <w:i/>
          <w:iCs/>
          <w:color w:val="000000"/>
          <w:sz w:val="24"/>
          <w:szCs w:val="24"/>
          <w:lang w:eastAsia="en-US"/>
        </w:rPr>
        <w:t>First Language</w:t>
      </w:r>
      <w:r w:rsidRPr="00EF0CB8">
        <w:rPr>
          <w:rFonts w:ascii="Times New Roman" w:eastAsiaTheme="minorHAnsi" w:hAnsi="Times New Roman" w:cs="Times New Roman"/>
          <w:color w:val="000000"/>
          <w:sz w:val="24"/>
          <w:szCs w:val="24"/>
          <w:lang w:eastAsia="en-US"/>
        </w:rPr>
        <w:t>, OnlineFirst.</w:t>
      </w:r>
      <w:r w:rsidRPr="00EF0CB8">
        <w:rPr>
          <w:rFonts w:ascii="Times New Roman" w:eastAsiaTheme="minorHAnsi" w:hAnsi="Times New Roman" w:cs="Times New Roman"/>
          <w:i/>
          <w:iCs/>
          <w:color w:val="000000"/>
          <w:sz w:val="24"/>
          <w:szCs w:val="24"/>
          <w:lang w:eastAsia="en-US"/>
        </w:rPr>
        <w:t xml:space="preserve"> </w:t>
      </w:r>
    </w:p>
    <w:p w14:paraId="6C37AE55"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Kuhl, Patricia K. &amp; Meltzoff, Andrew N. 1996. Infant vocalizations in response to speech: </w:t>
      </w:r>
      <w:r w:rsidRPr="00EF0CB8">
        <w:rPr>
          <w:rFonts w:ascii="Times New Roman" w:eastAsiaTheme="minorHAnsi" w:hAnsi="Times New Roman" w:cs="Times New Roman"/>
          <w:color w:val="000000"/>
          <w:sz w:val="24"/>
          <w:szCs w:val="24"/>
          <w:lang w:eastAsia="en-US"/>
        </w:rPr>
        <w:tab/>
        <w:t xml:space="preserve">Vocal imitation and developmental change. </w:t>
      </w:r>
      <w:r w:rsidRPr="00EF0CB8">
        <w:rPr>
          <w:rFonts w:ascii="Times New Roman" w:eastAsiaTheme="minorHAnsi" w:hAnsi="Times New Roman" w:cs="Times New Roman"/>
          <w:i/>
          <w:iCs/>
          <w:color w:val="000000"/>
          <w:sz w:val="24"/>
          <w:szCs w:val="24"/>
          <w:lang w:eastAsia="en-US"/>
        </w:rPr>
        <w:t xml:space="preserve">The Journal of the Acoustical Society of </w:t>
      </w:r>
      <w:r w:rsidRPr="00EF0CB8">
        <w:rPr>
          <w:rFonts w:ascii="Times New Roman" w:eastAsiaTheme="minorHAnsi" w:hAnsi="Times New Roman" w:cs="Times New Roman"/>
          <w:i/>
          <w:iCs/>
          <w:color w:val="000000"/>
          <w:sz w:val="24"/>
          <w:szCs w:val="24"/>
          <w:lang w:eastAsia="en-US"/>
        </w:rPr>
        <w:tab/>
        <w:t>America</w:t>
      </w:r>
      <w:r w:rsidRPr="00EF0CB8">
        <w:rPr>
          <w:rFonts w:ascii="Times New Roman" w:eastAsiaTheme="minorHAnsi" w:hAnsi="Times New Roman" w:cs="Times New Roman"/>
          <w:color w:val="000000"/>
          <w:sz w:val="24"/>
          <w:szCs w:val="24"/>
          <w:lang w:eastAsia="en-US"/>
        </w:rPr>
        <w:t xml:space="preserve"> 100(4). 2425–2438.</w:t>
      </w:r>
    </w:p>
    <w:p w14:paraId="2F27D303"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Kuhl, Patricia K. &amp; Tsao, Feng-Ming &amp; Liu, Huei-Mei. 2003. Foreign-language experience in infancy: Effects of short-term exposure and social interaction on phonetic learning. </w:t>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i/>
          <w:iCs/>
          <w:color w:val="000000"/>
          <w:sz w:val="24"/>
          <w:szCs w:val="24"/>
          <w:lang w:eastAsia="en-US"/>
        </w:rPr>
        <w:t>Proceedings of the National Academy of Sciences</w:t>
      </w:r>
      <w:r w:rsidRPr="00EF0CB8">
        <w:rPr>
          <w:rFonts w:ascii="Times New Roman" w:eastAsiaTheme="minorHAnsi" w:hAnsi="Times New Roman" w:cs="Times New Roman"/>
          <w:color w:val="000000"/>
          <w:sz w:val="24"/>
          <w:szCs w:val="24"/>
          <w:lang w:eastAsia="en-US"/>
        </w:rPr>
        <w:t xml:space="preserve"> 100(15). 9096–9101.</w:t>
      </w:r>
    </w:p>
    <w:p w14:paraId="25D6F5BB"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Kunnari, Sari. 2003. Consonant inventories: a longitudinal study of Finnish-speaking </w:t>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color w:val="000000"/>
          <w:sz w:val="24"/>
          <w:szCs w:val="24"/>
          <w:lang w:eastAsia="en-US"/>
        </w:rPr>
        <w:tab/>
        <w:t xml:space="preserve">children. </w:t>
      </w:r>
      <w:r w:rsidRPr="00EF0CB8">
        <w:rPr>
          <w:rFonts w:ascii="Times New Roman" w:eastAsiaTheme="minorHAnsi" w:hAnsi="Times New Roman" w:cs="Times New Roman"/>
          <w:i/>
          <w:iCs/>
          <w:color w:val="000000"/>
          <w:sz w:val="24"/>
          <w:szCs w:val="24"/>
          <w:lang w:eastAsia="en-US"/>
        </w:rPr>
        <w:t>Journal of multilingual communication disorders</w:t>
      </w:r>
      <w:r w:rsidRPr="00EF0CB8">
        <w:rPr>
          <w:rFonts w:ascii="Times New Roman" w:eastAsiaTheme="minorHAnsi" w:hAnsi="Times New Roman" w:cs="Times New Roman"/>
          <w:color w:val="000000"/>
          <w:sz w:val="24"/>
          <w:szCs w:val="24"/>
          <w:lang w:eastAsia="en-US"/>
        </w:rPr>
        <w:t xml:space="preserve"> 1(2) 124–131.</w:t>
      </w:r>
    </w:p>
    <w:p w14:paraId="429DC007"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sz w:val="24"/>
          <w:szCs w:val="24"/>
          <w:lang w:eastAsia="en-US"/>
        </w:rPr>
      </w:pPr>
      <w:r w:rsidRPr="00EF0CB8">
        <w:rPr>
          <w:rFonts w:ascii="Times New Roman" w:eastAsiaTheme="minorHAnsi" w:hAnsi="Times New Roman" w:cs="Times New Roman"/>
          <w:sz w:val="24"/>
          <w:szCs w:val="24"/>
          <w:lang w:eastAsia="en-US"/>
        </w:rPr>
        <w:t xml:space="preserve">Laing, Catherine &amp; Bergelson, Elika. 2020. From babble to words: Infants’ early productions </w:t>
      </w:r>
      <w:r w:rsidRPr="00EF0CB8">
        <w:rPr>
          <w:rFonts w:ascii="Times New Roman" w:eastAsiaTheme="minorHAnsi" w:hAnsi="Times New Roman" w:cs="Times New Roman"/>
          <w:sz w:val="24"/>
          <w:szCs w:val="24"/>
          <w:lang w:eastAsia="en-US"/>
        </w:rPr>
        <w:tab/>
        <w:t xml:space="preserve">match words and objects in their environment. </w:t>
      </w:r>
      <w:r w:rsidRPr="00EF0CB8">
        <w:rPr>
          <w:rFonts w:ascii="Times New Roman" w:eastAsiaTheme="minorHAnsi" w:hAnsi="Times New Roman" w:cs="Times New Roman"/>
          <w:i/>
          <w:iCs/>
          <w:sz w:val="24"/>
          <w:szCs w:val="24"/>
          <w:lang w:eastAsia="en-US"/>
        </w:rPr>
        <w:t xml:space="preserve">Cognitive Psychology </w:t>
      </w:r>
      <w:r w:rsidRPr="00EF0CB8">
        <w:rPr>
          <w:rFonts w:ascii="Times New Roman" w:eastAsiaTheme="minorHAnsi" w:hAnsi="Times New Roman" w:cs="Times New Roman"/>
          <w:sz w:val="24"/>
          <w:szCs w:val="24"/>
          <w:lang w:eastAsia="en-US"/>
        </w:rPr>
        <w:t xml:space="preserve">122. 1-33. </w:t>
      </w:r>
      <w:hyperlink r:id="rId15" w:history="1">
        <w:r w:rsidRPr="00EF0CB8">
          <w:rPr>
            <w:rFonts w:ascii="Times New Roman" w:eastAsiaTheme="minorHAnsi" w:hAnsi="Times New Roman" w:cs="Times New Roman"/>
            <w:sz w:val="24"/>
            <w:szCs w:val="24"/>
            <w:lang w:eastAsia="en-US"/>
          </w:rPr>
          <w:t>https://doi.org/10.1016/j.cogpsych.2020.101308</w:t>
        </w:r>
      </w:hyperlink>
      <w:r w:rsidRPr="00EF0CB8">
        <w:rPr>
          <w:rFonts w:ascii="Times New Roman" w:eastAsiaTheme="minorHAnsi" w:hAnsi="Times New Roman" w:cs="Times New Roman"/>
          <w:sz w:val="24"/>
          <w:szCs w:val="24"/>
          <w:lang w:eastAsia="en-US"/>
        </w:rPr>
        <w:t xml:space="preserve"> </w:t>
      </w:r>
    </w:p>
    <w:p w14:paraId="38DCB61E"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Lee, Chia-Cheng &amp; Jhang, Yuna &amp; Relyea, George &amp; Chen, Li-mei &amp; Oller, D. Kimbrough. </w:t>
      </w:r>
      <w:r w:rsidRPr="00EF0CB8">
        <w:rPr>
          <w:rFonts w:ascii="Times New Roman" w:eastAsiaTheme="minorHAnsi" w:hAnsi="Times New Roman" w:cs="Times New Roman"/>
          <w:color w:val="000000"/>
          <w:sz w:val="24"/>
          <w:szCs w:val="24"/>
          <w:lang w:eastAsia="en-US"/>
        </w:rPr>
        <w:tab/>
        <w:t xml:space="preserve">2017. Babbling development as seen in canonical babbling ratios: A naturalistic evaluation </w:t>
      </w:r>
      <w:r w:rsidRPr="00EF0CB8">
        <w:rPr>
          <w:rFonts w:ascii="Times New Roman" w:eastAsiaTheme="minorHAnsi" w:hAnsi="Times New Roman" w:cs="Times New Roman"/>
          <w:color w:val="000000"/>
          <w:sz w:val="24"/>
          <w:szCs w:val="24"/>
          <w:lang w:eastAsia="en-US"/>
        </w:rPr>
        <w:tab/>
        <w:t xml:space="preserve">of all-day recordings. </w:t>
      </w:r>
      <w:r w:rsidRPr="00EF0CB8">
        <w:rPr>
          <w:rFonts w:ascii="Times New Roman" w:eastAsiaTheme="minorHAnsi" w:hAnsi="Times New Roman" w:cs="Times New Roman"/>
          <w:i/>
          <w:iCs/>
          <w:color w:val="000000"/>
          <w:sz w:val="24"/>
          <w:szCs w:val="24"/>
          <w:lang w:eastAsia="en-US"/>
        </w:rPr>
        <w:t>Infant Behavior and Development</w:t>
      </w:r>
      <w:r w:rsidRPr="00EF0CB8">
        <w:rPr>
          <w:rFonts w:ascii="Times New Roman" w:eastAsiaTheme="minorHAnsi" w:hAnsi="Times New Roman" w:cs="Times New Roman"/>
          <w:color w:val="000000"/>
          <w:sz w:val="24"/>
          <w:szCs w:val="24"/>
          <w:lang w:eastAsia="en-US"/>
        </w:rPr>
        <w:t xml:space="preserve"> 50. 140-153.</w:t>
      </w:r>
    </w:p>
    <w:p w14:paraId="0643741E"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sz w:val="24"/>
          <w:szCs w:val="24"/>
          <w:lang w:val="en-GB" w:eastAsia="en-US"/>
        </w:rPr>
      </w:pPr>
      <w:r w:rsidRPr="00EF0CB8">
        <w:rPr>
          <w:rFonts w:ascii="Times New Roman" w:eastAsiaTheme="minorHAnsi" w:hAnsi="Times New Roman" w:cs="Times New Roman"/>
          <w:color w:val="000000"/>
          <w:sz w:val="24"/>
          <w:szCs w:val="24"/>
          <w:lang w:eastAsia="en-US"/>
        </w:rPr>
        <w:t xml:space="preserve">Lee, Chia-Cheng &amp; Jhang, Yuna &amp; Relyea, George &amp; Chen, Li-mei &amp; Oller, D. Kimbrough. </w:t>
      </w:r>
      <w:r w:rsidRPr="00EF0CB8">
        <w:rPr>
          <w:rFonts w:ascii="Times New Roman" w:eastAsiaTheme="minorHAnsi" w:hAnsi="Times New Roman" w:cs="Times New Roman"/>
          <w:color w:val="000000"/>
          <w:sz w:val="24"/>
          <w:szCs w:val="24"/>
          <w:lang w:eastAsia="en-US"/>
        </w:rPr>
        <w:tab/>
        <w:t>2017</w:t>
      </w:r>
      <w:r w:rsidRPr="00EF0CB8">
        <w:rPr>
          <w:rFonts w:ascii="Times New Roman" w:eastAsiaTheme="minorHAnsi" w:hAnsi="Times New Roman" w:cs="Times New Roman"/>
          <w:sz w:val="24"/>
          <w:szCs w:val="24"/>
          <w:lang w:val="en-GB" w:eastAsia="en-US"/>
        </w:rPr>
        <w:t>. Subtlety of ambient-language effects in babbling: a study of English-and Chinese-</w:t>
      </w:r>
      <w:r w:rsidRPr="00EF0CB8">
        <w:rPr>
          <w:rFonts w:ascii="Times New Roman" w:eastAsiaTheme="minorHAnsi" w:hAnsi="Times New Roman" w:cs="Times New Roman"/>
          <w:sz w:val="24"/>
          <w:szCs w:val="24"/>
          <w:lang w:val="en-GB" w:eastAsia="en-US"/>
        </w:rPr>
        <w:tab/>
        <w:t xml:space="preserve">learning infants at 8, 10, and 12 months. </w:t>
      </w:r>
      <w:r w:rsidRPr="00EF0CB8">
        <w:rPr>
          <w:rFonts w:ascii="Times New Roman" w:eastAsiaTheme="minorHAnsi" w:hAnsi="Times New Roman" w:cs="Times New Roman"/>
          <w:i/>
          <w:iCs/>
          <w:sz w:val="24"/>
          <w:szCs w:val="24"/>
          <w:lang w:val="en-GB" w:eastAsia="en-US"/>
        </w:rPr>
        <w:t>Language Learning and Development</w:t>
      </w:r>
      <w:r w:rsidRPr="00EF0CB8">
        <w:rPr>
          <w:rFonts w:ascii="Times New Roman" w:eastAsiaTheme="minorHAnsi" w:hAnsi="Times New Roman" w:cs="Times New Roman"/>
          <w:sz w:val="24"/>
          <w:szCs w:val="24"/>
          <w:lang w:val="en-GB" w:eastAsia="en-US"/>
        </w:rPr>
        <w:t xml:space="preserve"> 13(1). 100-</w:t>
      </w:r>
      <w:r w:rsidRPr="00EF0CB8">
        <w:rPr>
          <w:rFonts w:ascii="Times New Roman" w:eastAsiaTheme="minorHAnsi" w:hAnsi="Times New Roman" w:cs="Times New Roman"/>
          <w:sz w:val="24"/>
          <w:szCs w:val="24"/>
          <w:lang w:val="en-GB" w:eastAsia="en-US"/>
        </w:rPr>
        <w:tab/>
        <w:t>126.</w:t>
      </w:r>
    </w:p>
    <w:p w14:paraId="64CA66DB"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Lee, Sue Ann S. &amp; Davis, Barbara &amp; MacNeilage Peter. 2010. Universal production patterns </w:t>
      </w:r>
      <w:r w:rsidRPr="00EF0CB8">
        <w:rPr>
          <w:rFonts w:ascii="Times New Roman" w:eastAsiaTheme="minorHAnsi" w:hAnsi="Times New Roman" w:cs="Times New Roman"/>
          <w:color w:val="000000"/>
          <w:sz w:val="24"/>
          <w:szCs w:val="24"/>
          <w:lang w:eastAsia="en-US"/>
        </w:rPr>
        <w:tab/>
        <w:t xml:space="preserve">and ambient language influences in babbling: A cross-linguistic study of Korean-and English-learning infants. </w:t>
      </w:r>
      <w:r w:rsidRPr="00EF0CB8">
        <w:rPr>
          <w:rFonts w:ascii="Times New Roman" w:eastAsiaTheme="minorHAnsi" w:hAnsi="Times New Roman" w:cs="Times New Roman"/>
          <w:i/>
          <w:iCs/>
          <w:color w:val="000000"/>
          <w:sz w:val="24"/>
          <w:szCs w:val="24"/>
          <w:lang w:eastAsia="en-US"/>
        </w:rPr>
        <w:t>Journal of Child Language</w:t>
      </w:r>
      <w:r w:rsidRPr="00EF0CB8">
        <w:rPr>
          <w:rFonts w:ascii="Times New Roman" w:eastAsiaTheme="minorHAnsi" w:hAnsi="Times New Roman" w:cs="Times New Roman"/>
          <w:color w:val="000000"/>
          <w:sz w:val="24"/>
          <w:szCs w:val="24"/>
          <w:lang w:eastAsia="en-US"/>
        </w:rPr>
        <w:t xml:space="preserve"> 37(2). 293–318.</w:t>
      </w:r>
    </w:p>
    <w:p w14:paraId="43D8D618"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Levinson, Stephen C. 2022. A grammar of Yélî Dnye: The Papuan language of Rossel </w:t>
      </w:r>
      <w:r w:rsidRPr="00EF0CB8">
        <w:rPr>
          <w:rFonts w:ascii="Times New Roman" w:eastAsiaTheme="minorHAnsi" w:hAnsi="Times New Roman" w:cs="Times New Roman"/>
          <w:color w:val="000000"/>
          <w:sz w:val="24"/>
          <w:szCs w:val="24"/>
          <w:lang w:eastAsia="en-US"/>
        </w:rPr>
        <w:tab/>
        <w:t>Island. Berlin, Boston: De Gruyter Mouton.</w:t>
      </w:r>
    </w:p>
    <w:p w14:paraId="709A3E31"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lastRenderedPageBreak/>
        <w:t xml:space="preserve">Majorano, Marinella &amp; Vihman, Marilyn M. &amp; DePaolis, Rory A. 2014. The relationship </w:t>
      </w:r>
      <w:r w:rsidRPr="00EF0CB8">
        <w:rPr>
          <w:rFonts w:ascii="Times New Roman" w:eastAsiaTheme="minorHAnsi" w:hAnsi="Times New Roman" w:cs="Times New Roman"/>
          <w:color w:val="000000"/>
          <w:sz w:val="24"/>
          <w:szCs w:val="24"/>
          <w:lang w:eastAsia="en-US"/>
        </w:rPr>
        <w:tab/>
        <w:t xml:space="preserve">between infants’ production experience and their processing of speech. </w:t>
      </w:r>
      <w:r w:rsidRPr="00EF0CB8">
        <w:rPr>
          <w:rFonts w:ascii="Times New Roman" w:eastAsiaTheme="minorHAnsi" w:hAnsi="Times New Roman" w:cs="Times New Roman"/>
          <w:i/>
          <w:iCs/>
          <w:color w:val="000000"/>
          <w:sz w:val="24"/>
          <w:szCs w:val="24"/>
          <w:lang w:eastAsia="en-US"/>
        </w:rPr>
        <w:t xml:space="preserve">Language </w:t>
      </w:r>
      <w:r w:rsidRPr="00EF0CB8">
        <w:rPr>
          <w:rFonts w:ascii="Times New Roman" w:eastAsiaTheme="minorHAnsi" w:hAnsi="Times New Roman" w:cs="Times New Roman"/>
          <w:i/>
          <w:iCs/>
          <w:color w:val="000000"/>
          <w:sz w:val="24"/>
          <w:szCs w:val="24"/>
          <w:lang w:eastAsia="en-US"/>
        </w:rPr>
        <w:tab/>
        <w:t>Learning and Development</w:t>
      </w:r>
      <w:r w:rsidRPr="00EF0CB8">
        <w:rPr>
          <w:rFonts w:ascii="Times New Roman" w:eastAsiaTheme="minorHAnsi" w:hAnsi="Times New Roman" w:cs="Times New Roman"/>
          <w:color w:val="000000"/>
          <w:sz w:val="24"/>
          <w:szCs w:val="24"/>
          <w:lang w:eastAsia="en-US"/>
        </w:rPr>
        <w:t xml:space="preserve"> 10(2). 179–204.</w:t>
      </w:r>
    </w:p>
    <w:p w14:paraId="6850D815"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McCune, Lorriane &amp; Vihman, Marilyn May. 2001. Early phonetic and lexical development. </w:t>
      </w:r>
      <w:r w:rsidRPr="00EF0CB8">
        <w:rPr>
          <w:rFonts w:ascii="Times New Roman" w:eastAsiaTheme="minorHAnsi" w:hAnsi="Times New Roman" w:cs="Times New Roman"/>
          <w:color w:val="000000"/>
          <w:sz w:val="24"/>
          <w:szCs w:val="24"/>
          <w:lang w:eastAsia="en-US"/>
        </w:rPr>
        <w:tab/>
      </w:r>
      <w:r w:rsidRPr="00EF0CB8">
        <w:rPr>
          <w:rFonts w:ascii="Times New Roman" w:eastAsiaTheme="minorHAnsi" w:hAnsi="Times New Roman" w:cs="Times New Roman"/>
          <w:i/>
          <w:iCs/>
          <w:color w:val="000000"/>
          <w:sz w:val="24"/>
          <w:szCs w:val="24"/>
          <w:lang w:eastAsia="en-US"/>
        </w:rPr>
        <w:t>Journal of Speech, Language, and Hearing Research</w:t>
      </w:r>
      <w:r w:rsidRPr="00EF0CB8">
        <w:rPr>
          <w:rFonts w:ascii="Times New Roman" w:eastAsiaTheme="minorHAnsi" w:hAnsi="Times New Roman" w:cs="Times New Roman"/>
          <w:color w:val="000000"/>
          <w:sz w:val="24"/>
          <w:szCs w:val="24"/>
          <w:lang w:eastAsia="en-US"/>
        </w:rPr>
        <w:t xml:space="preserve"> 44. 670–684.</w:t>
      </w:r>
    </w:p>
    <w:p w14:paraId="007E8842" w14:textId="77777777" w:rsidR="001F2550" w:rsidRPr="00EF0CB8" w:rsidRDefault="001F2550" w:rsidP="001F2550">
      <w:pPr>
        <w:pStyle w:val="NoSpacing"/>
        <w:tabs>
          <w:tab w:val="left" w:pos="284"/>
        </w:tabs>
        <w:rPr>
          <w:rFonts w:ascii="Times New Roman" w:hAnsi="Times New Roman" w:cs="Times New Roman"/>
          <w:sz w:val="24"/>
          <w:szCs w:val="24"/>
          <w:lang w:eastAsia="en-US"/>
        </w:rPr>
      </w:pPr>
      <w:r w:rsidRPr="00EF0CB8">
        <w:rPr>
          <w:rFonts w:ascii="Times New Roman" w:hAnsi="Times New Roman" w:cs="Times New Roman"/>
          <w:sz w:val="24"/>
          <w:szCs w:val="24"/>
          <w:lang w:eastAsia="en-US"/>
        </w:rPr>
        <w:t>McGillion, Michelle &amp; Herber, Jane S. &amp; Pine, Julian &amp; Vihman, Marilyn M. &amp; DePaolis,</w:t>
      </w:r>
      <w:r w:rsidRPr="00EF0CB8">
        <w:rPr>
          <w:rFonts w:ascii="Times New Roman" w:hAnsi="Times New Roman" w:cs="Times New Roman"/>
          <w:sz w:val="24"/>
          <w:szCs w:val="24"/>
          <w:lang w:eastAsia="en-US"/>
        </w:rPr>
        <w:tab/>
        <w:t xml:space="preserve">Rory A. &amp; Keren‐Portnoy, Tamar &amp; Matthews, Danielle. 2017. What paves the way to </w:t>
      </w:r>
      <w:r w:rsidRPr="00EF0CB8">
        <w:rPr>
          <w:rFonts w:ascii="Times New Roman" w:hAnsi="Times New Roman" w:cs="Times New Roman"/>
          <w:sz w:val="24"/>
          <w:szCs w:val="24"/>
          <w:lang w:eastAsia="en-US"/>
        </w:rPr>
        <w:tab/>
        <w:t xml:space="preserve">conventional language? The predictive value of babble, pointing, and socioeconomic </w:t>
      </w:r>
      <w:r w:rsidRPr="00EF0CB8">
        <w:rPr>
          <w:rFonts w:ascii="Times New Roman" w:hAnsi="Times New Roman" w:cs="Times New Roman"/>
          <w:sz w:val="24"/>
          <w:szCs w:val="24"/>
          <w:lang w:eastAsia="en-US"/>
        </w:rPr>
        <w:tab/>
        <w:t xml:space="preserve">status. </w:t>
      </w:r>
      <w:r w:rsidRPr="00EF0CB8">
        <w:rPr>
          <w:rFonts w:ascii="Times New Roman" w:hAnsi="Times New Roman" w:cs="Times New Roman"/>
          <w:sz w:val="24"/>
          <w:szCs w:val="24"/>
          <w:lang w:eastAsia="en-US"/>
        </w:rPr>
        <w:tab/>
      </w:r>
      <w:r w:rsidRPr="00EF0CB8">
        <w:rPr>
          <w:rFonts w:ascii="Times New Roman" w:hAnsi="Times New Roman" w:cs="Times New Roman"/>
          <w:i/>
          <w:iCs/>
          <w:sz w:val="24"/>
          <w:szCs w:val="24"/>
          <w:lang w:eastAsia="en-US"/>
        </w:rPr>
        <w:t>Child Development</w:t>
      </w:r>
      <w:r w:rsidRPr="00EF0CB8">
        <w:rPr>
          <w:rFonts w:ascii="Times New Roman" w:hAnsi="Times New Roman" w:cs="Times New Roman"/>
          <w:sz w:val="24"/>
          <w:szCs w:val="24"/>
          <w:lang w:eastAsia="en-US"/>
        </w:rPr>
        <w:t xml:space="preserve"> 88(1) 156–166.</w:t>
      </w:r>
    </w:p>
    <w:p w14:paraId="113DEB4D" w14:textId="77777777" w:rsidR="001F2550" w:rsidRPr="00EF0CB8" w:rsidRDefault="001F2550" w:rsidP="001F2550">
      <w:pPr>
        <w:pStyle w:val="NoSpacing"/>
        <w:tabs>
          <w:tab w:val="left" w:pos="284"/>
        </w:tabs>
        <w:rPr>
          <w:rFonts w:ascii="Times New Roman" w:hAnsi="Times New Roman" w:cs="Times New Roman"/>
          <w:sz w:val="24"/>
          <w:szCs w:val="24"/>
          <w:lang w:eastAsia="en-US"/>
        </w:rPr>
      </w:pPr>
      <w:r w:rsidRPr="00EF0CB8">
        <w:rPr>
          <w:rFonts w:ascii="Times New Roman" w:hAnsi="Times New Roman" w:cs="Times New Roman"/>
          <w:sz w:val="24"/>
          <w:szCs w:val="24"/>
          <w:lang w:eastAsia="en-US"/>
        </w:rPr>
        <w:t xml:space="preserve">McLeod, Sharynne &amp; Crowe, Kathryn. 2018. Children's consonant acquisition in 27 </w:t>
      </w:r>
      <w:r w:rsidRPr="00EF0CB8">
        <w:rPr>
          <w:rFonts w:ascii="Times New Roman" w:hAnsi="Times New Roman" w:cs="Times New Roman"/>
          <w:sz w:val="24"/>
          <w:szCs w:val="24"/>
          <w:lang w:eastAsia="en-US"/>
        </w:rPr>
        <w:tab/>
      </w:r>
      <w:r w:rsidRPr="00EF0CB8">
        <w:rPr>
          <w:rFonts w:ascii="Times New Roman" w:hAnsi="Times New Roman" w:cs="Times New Roman"/>
          <w:sz w:val="24"/>
          <w:szCs w:val="24"/>
          <w:lang w:eastAsia="en-US"/>
        </w:rPr>
        <w:tab/>
        <w:t xml:space="preserve">languages: A cross-linguistic review. </w:t>
      </w:r>
      <w:r w:rsidRPr="00EF0CB8">
        <w:rPr>
          <w:rFonts w:ascii="Times New Roman" w:hAnsi="Times New Roman" w:cs="Times New Roman"/>
          <w:i/>
          <w:iCs/>
          <w:sz w:val="24"/>
          <w:szCs w:val="24"/>
          <w:lang w:eastAsia="en-US"/>
        </w:rPr>
        <w:t>American Journal of Speech-Language Pathology</w:t>
      </w:r>
      <w:r w:rsidRPr="00EF0CB8">
        <w:rPr>
          <w:rFonts w:ascii="Times New Roman" w:hAnsi="Times New Roman" w:cs="Times New Roman"/>
          <w:sz w:val="24"/>
          <w:szCs w:val="24"/>
          <w:lang w:eastAsia="en-US"/>
        </w:rPr>
        <w:t xml:space="preserve"> </w:t>
      </w:r>
      <w:r w:rsidRPr="00EF0CB8">
        <w:rPr>
          <w:rFonts w:ascii="Times New Roman" w:hAnsi="Times New Roman" w:cs="Times New Roman"/>
          <w:sz w:val="24"/>
          <w:szCs w:val="24"/>
          <w:lang w:eastAsia="en-US"/>
        </w:rPr>
        <w:tab/>
        <w:t>27(4). 1546–1571.</w:t>
      </w:r>
    </w:p>
    <w:p w14:paraId="0F78999B" w14:textId="77777777" w:rsidR="001F2550" w:rsidRPr="00EF0CB8" w:rsidRDefault="001F2550" w:rsidP="001F2550">
      <w:pPr>
        <w:pStyle w:val="NoSpacing"/>
        <w:tabs>
          <w:tab w:val="left" w:pos="284"/>
        </w:tabs>
        <w:rPr>
          <w:rFonts w:ascii="Times New Roman" w:hAnsi="Times New Roman" w:cs="Times New Roman"/>
          <w:sz w:val="24"/>
          <w:szCs w:val="24"/>
          <w:lang w:eastAsia="en-US"/>
        </w:rPr>
      </w:pPr>
      <w:r w:rsidRPr="00EF0CB8">
        <w:rPr>
          <w:rFonts w:ascii="Times New Roman" w:hAnsi="Times New Roman" w:cs="Times New Roman"/>
          <w:sz w:val="24"/>
          <w:szCs w:val="24"/>
          <w:lang w:eastAsia="en-US"/>
        </w:rPr>
        <w:t>Monnin, Julia &amp; Lœvenbruck, Hélène. 2010. Language-specific influence on phoneme `</w:t>
      </w:r>
      <w:r w:rsidRPr="00EF0CB8">
        <w:rPr>
          <w:rFonts w:ascii="Times New Roman" w:hAnsi="Times New Roman" w:cs="Times New Roman"/>
          <w:sz w:val="24"/>
          <w:szCs w:val="24"/>
          <w:lang w:eastAsia="en-US"/>
        </w:rPr>
        <w:tab/>
        <w:t xml:space="preserve">development: French and Drehu data. </w:t>
      </w:r>
      <w:r w:rsidRPr="00EF0CB8">
        <w:rPr>
          <w:rFonts w:ascii="Times New Roman" w:hAnsi="Times New Roman" w:cs="Times New Roman"/>
          <w:i/>
          <w:iCs/>
          <w:sz w:val="24"/>
          <w:szCs w:val="24"/>
          <w:lang w:eastAsia="en-US"/>
        </w:rPr>
        <w:t>Proceedings of Interspeech 2010</w:t>
      </w:r>
      <w:r w:rsidRPr="00EF0CB8">
        <w:rPr>
          <w:rFonts w:ascii="Times New Roman" w:hAnsi="Times New Roman" w:cs="Times New Roman"/>
          <w:sz w:val="24"/>
          <w:szCs w:val="24"/>
          <w:lang w:eastAsia="en-US"/>
        </w:rPr>
        <w:t xml:space="preserve"> 1882-1885. </w:t>
      </w:r>
      <w:r w:rsidRPr="00EF0CB8">
        <w:rPr>
          <w:rFonts w:ascii="Times New Roman" w:hAnsi="Times New Roman" w:cs="Times New Roman"/>
          <w:sz w:val="24"/>
          <w:szCs w:val="24"/>
          <w:lang w:eastAsia="en-US"/>
        </w:rPr>
        <w:tab/>
        <w:t>Makuhari, Japan, September 26–30, 2010.</w:t>
      </w:r>
      <w:r w:rsidRPr="00EF0CB8">
        <w:rPr>
          <w:rFonts w:ascii="Times New Roman" w:hAnsi="Times New Roman" w:cs="Times New Roman"/>
          <w:sz w:val="24"/>
          <w:szCs w:val="24"/>
          <w:lang w:eastAsia="en-US"/>
        </w:rPr>
        <w:tab/>
      </w:r>
    </w:p>
    <w:p w14:paraId="20A989DE" w14:textId="77777777" w:rsidR="001F2550" w:rsidRPr="00EF0CB8" w:rsidRDefault="001F2550" w:rsidP="001F2550">
      <w:pPr>
        <w:pStyle w:val="NoSpacing"/>
        <w:tabs>
          <w:tab w:val="left" w:pos="284"/>
        </w:tabs>
        <w:rPr>
          <w:rFonts w:ascii="Times New Roman" w:hAnsi="Times New Roman" w:cs="Times New Roman"/>
          <w:lang w:eastAsia="en-US"/>
        </w:rPr>
      </w:pPr>
      <w:r w:rsidRPr="00EF0CB8">
        <w:rPr>
          <w:rFonts w:ascii="Times New Roman" w:hAnsi="Times New Roman" w:cs="Times New Roman"/>
          <w:sz w:val="24"/>
          <w:szCs w:val="24"/>
          <w:lang w:eastAsia="en-US"/>
        </w:rPr>
        <w:t>Moran, Steven &amp; McCloy, Daniel (eds.)</w:t>
      </w:r>
      <w:r w:rsidRPr="00EF0CB8">
        <w:rPr>
          <w:rFonts w:ascii="Times New Roman" w:hAnsi="Times New Roman" w:cs="Times New Roman"/>
          <w:lang w:eastAsia="en-US"/>
        </w:rPr>
        <w:t xml:space="preserve"> 2019. PHOIBLE 2.0. Jena: Max Planck Institute for the </w:t>
      </w:r>
      <w:r>
        <w:rPr>
          <w:rFonts w:ascii="Times New Roman" w:hAnsi="Times New Roman" w:cs="Times New Roman"/>
          <w:lang w:eastAsia="en-US"/>
        </w:rPr>
        <w:tab/>
      </w:r>
      <w:r w:rsidRPr="00EF0CB8">
        <w:rPr>
          <w:rFonts w:ascii="Times New Roman" w:hAnsi="Times New Roman" w:cs="Times New Roman"/>
          <w:lang w:eastAsia="en-US"/>
        </w:rPr>
        <w:t xml:space="preserve">Science of Human History. (Available online at </w:t>
      </w:r>
      <w:hyperlink r:id="rId16" w:history="1">
        <w:r w:rsidRPr="00EF0CB8">
          <w:rPr>
            <w:rFonts w:ascii="Times New Roman" w:hAnsi="Times New Roman" w:cs="Times New Roman"/>
            <w:lang w:eastAsia="en-US"/>
          </w:rPr>
          <w:t>http://phoible.org</w:t>
        </w:r>
      </w:hyperlink>
      <w:r w:rsidRPr="00EF0CB8">
        <w:rPr>
          <w:rFonts w:ascii="Times New Roman" w:hAnsi="Times New Roman" w:cs="Times New Roman"/>
          <w:lang w:eastAsia="en-US"/>
        </w:rPr>
        <w:t>, Accessed on 2021-08-13.)</w:t>
      </w:r>
    </w:p>
    <w:p w14:paraId="231ACE79" w14:textId="77777777" w:rsidR="001F2550" w:rsidRPr="00EF0CB8" w:rsidRDefault="001F2550" w:rsidP="001F2550">
      <w:pPr>
        <w:tabs>
          <w:tab w:val="left" w:pos="284"/>
        </w:tabs>
        <w:autoSpaceDE w:val="0"/>
        <w:autoSpaceDN w:val="0"/>
        <w:adjustRightInd w:val="0"/>
        <w:spacing w:after="0" w:line="240" w:lineRule="auto"/>
        <w:ind w:left="284" w:hanging="284"/>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Ochs, Elinor &amp; Schieffelin, Bambi B. 1984. Language acquisition and socialization: Three developmental stories and their implications. </w:t>
      </w:r>
      <w:r w:rsidRPr="00EF0CB8">
        <w:rPr>
          <w:rFonts w:ascii="Times New Roman" w:eastAsiaTheme="minorHAnsi" w:hAnsi="Times New Roman" w:cs="Times New Roman"/>
          <w:i/>
          <w:iCs/>
          <w:color w:val="000000"/>
          <w:sz w:val="24"/>
          <w:szCs w:val="24"/>
          <w:lang w:eastAsia="en-US"/>
        </w:rPr>
        <w:t>Culture theory: Essays on mind, self, and emotion</w:t>
      </w:r>
      <w:r w:rsidRPr="00EF0CB8">
        <w:rPr>
          <w:rFonts w:ascii="Times New Roman" w:eastAsiaTheme="minorHAnsi" w:hAnsi="Times New Roman" w:cs="Times New Roman"/>
          <w:color w:val="000000"/>
          <w:sz w:val="24"/>
          <w:szCs w:val="24"/>
          <w:lang w:eastAsia="en-US"/>
        </w:rPr>
        <w:t>, 276–322. Cambridge: Cambridge University Press.</w:t>
      </w:r>
    </w:p>
    <w:p w14:paraId="566FB85B" w14:textId="77777777" w:rsidR="001F2550" w:rsidRPr="00EF0CB8" w:rsidRDefault="001F2550" w:rsidP="001F2550">
      <w:pPr>
        <w:tabs>
          <w:tab w:val="left" w:pos="284"/>
        </w:tabs>
        <w:autoSpaceDE w:val="0"/>
        <w:autoSpaceDN w:val="0"/>
        <w:adjustRightInd w:val="0"/>
        <w:spacing w:after="0" w:line="240" w:lineRule="auto"/>
        <w:ind w:left="284" w:hanging="284"/>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Oller, D. Kimbrough. 1980. The emergence of the sounds of speech in infancy. In Yeni-Komshian, Grace &amp; Kavanagh, James F. &amp; Ferguson, Charles A. (eds.), </w:t>
      </w:r>
      <w:r w:rsidRPr="00EF0CB8">
        <w:rPr>
          <w:rFonts w:ascii="Times New Roman" w:eastAsiaTheme="minorHAnsi" w:hAnsi="Times New Roman" w:cs="Times New Roman"/>
          <w:i/>
          <w:iCs/>
          <w:color w:val="000000"/>
          <w:sz w:val="24"/>
          <w:szCs w:val="24"/>
          <w:lang w:eastAsia="en-US"/>
        </w:rPr>
        <w:t>Child Phonology</w:t>
      </w:r>
      <w:r w:rsidRPr="00EF0CB8">
        <w:rPr>
          <w:rFonts w:ascii="Times New Roman" w:eastAsiaTheme="minorHAnsi" w:hAnsi="Times New Roman" w:cs="Times New Roman"/>
          <w:color w:val="000000"/>
          <w:sz w:val="24"/>
          <w:szCs w:val="24"/>
          <w:lang w:eastAsia="en-US"/>
        </w:rPr>
        <w:t xml:space="preserve"> 1, 93–112.</w:t>
      </w:r>
    </w:p>
    <w:p w14:paraId="17006CB1"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Oller, D. Kimbrough. 2000. </w:t>
      </w:r>
      <w:r w:rsidRPr="00EF0CB8">
        <w:rPr>
          <w:rFonts w:ascii="Times New Roman" w:eastAsiaTheme="minorHAnsi" w:hAnsi="Times New Roman" w:cs="Times New Roman"/>
          <w:i/>
          <w:iCs/>
          <w:color w:val="000000"/>
          <w:sz w:val="24"/>
          <w:szCs w:val="24"/>
          <w:lang w:eastAsia="en-US"/>
        </w:rPr>
        <w:t>The emergence of the speech capacity.</w:t>
      </w:r>
      <w:r w:rsidRPr="00EF0CB8">
        <w:rPr>
          <w:rFonts w:ascii="Times New Roman" w:eastAsiaTheme="minorHAnsi" w:hAnsi="Times New Roman" w:cs="Times New Roman"/>
          <w:color w:val="000000"/>
          <w:sz w:val="24"/>
          <w:szCs w:val="24"/>
          <w:lang w:eastAsia="en-US"/>
        </w:rPr>
        <w:t xml:space="preserve"> Lawrence Erlbaum </w:t>
      </w:r>
      <w:r w:rsidRPr="00EF0CB8">
        <w:rPr>
          <w:rFonts w:ascii="Times New Roman" w:eastAsiaTheme="minorHAnsi" w:hAnsi="Times New Roman" w:cs="Times New Roman"/>
          <w:color w:val="000000"/>
          <w:sz w:val="24"/>
          <w:szCs w:val="24"/>
          <w:lang w:eastAsia="en-US"/>
        </w:rPr>
        <w:tab/>
        <w:t>Associates.</w:t>
      </w:r>
    </w:p>
    <w:p w14:paraId="06567435"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sz w:val="24"/>
          <w:szCs w:val="24"/>
          <w:lang w:val="en-GB" w:eastAsia="en-US"/>
        </w:rPr>
      </w:pPr>
      <w:r w:rsidRPr="00EF0CB8">
        <w:rPr>
          <w:rFonts w:ascii="Times New Roman" w:eastAsiaTheme="minorHAnsi" w:hAnsi="Times New Roman" w:cs="Times New Roman"/>
          <w:sz w:val="24"/>
          <w:szCs w:val="24"/>
          <w:lang w:val="en-GB" w:eastAsia="en-US"/>
        </w:rPr>
        <w:t xml:space="preserve">Oller, D. Kimbrough &amp; Wieman, Leslie A. &amp; Doyle, William J. &amp; Ross, Carol. 1976. Infant </w:t>
      </w:r>
      <w:r w:rsidRPr="00EF0CB8">
        <w:rPr>
          <w:rFonts w:ascii="Times New Roman" w:eastAsiaTheme="minorHAnsi" w:hAnsi="Times New Roman" w:cs="Times New Roman"/>
          <w:sz w:val="24"/>
          <w:szCs w:val="24"/>
          <w:lang w:val="en-GB" w:eastAsia="en-US"/>
        </w:rPr>
        <w:tab/>
        <w:t xml:space="preserve">babbling and speech. </w:t>
      </w:r>
      <w:r w:rsidRPr="00EF0CB8">
        <w:rPr>
          <w:rFonts w:ascii="Times New Roman" w:eastAsiaTheme="minorHAnsi" w:hAnsi="Times New Roman" w:cs="Times New Roman"/>
          <w:i/>
          <w:iCs/>
          <w:sz w:val="24"/>
          <w:szCs w:val="24"/>
          <w:lang w:val="en-GB" w:eastAsia="en-US"/>
        </w:rPr>
        <w:t>Journal of child Language</w:t>
      </w:r>
      <w:r w:rsidRPr="00EF0CB8">
        <w:rPr>
          <w:rFonts w:ascii="Times New Roman" w:eastAsiaTheme="minorHAnsi" w:hAnsi="Times New Roman" w:cs="Times New Roman"/>
          <w:sz w:val="24"/>
          <w:szCs w:val="24"/>
          <w:lang w:val="en-GB" w:eastAsia="en-US"/>
        </w:rPr>
        <w:t xml:space="preserve"> 3(1). 1-11.</w:t>
      </w:r>
    </w:p>
    <w:p w14:paraId="3DB4C7AE"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Oller, D. Kimbrough &amp; Levine, Sharyse &amp; Cobo-Lewis, Alan B. &amp; Eilers, Rebecca E. &amp; Pearson, Barbara Z.. 1998. Vocal precursors to linguistic communication: How babbling is </w:t>
      </w:r>
      <w:r w:rsidRPr="00EF0CB8">
        <w:rPr>
          <w:rFonts w:ascii="Times New Roman" w:eastAsiaTheme="minorHAnsi" w:hAnsi="Times New Roman" w:cs="Times New Roman"/>
          <w:color w:val="000000"/>
          <w:sz w:val="24"/>
          <w:szCs w:val="24"/>
          <w:lang w:eastAsia="en-US"/>
        </w:rPr>
        <w:tab/>
        <w:t xml:space="preserve">connected to meaningful speech. </w:t>
      </w:r>
      <w:r w:rsidRPr="00EF0CB8">
        <w:rPr>
          <w:rFonts w:ascii="Times New Roman" w:eastAsiaTheme="minorHAnsi" w:hAnsi="Times New Roman" w:cs="Times New Roman"/>
          <w:i/>
          <w:iCs/>
          <w:color w:val="000000"/>
          <w:sz w:val="24"/>
          <w:szCs w:val="24"/>
          <w:lang w:eastAsia="en-US"/>
        </w:rPr>
        <w:t>Exploring the speech-language connection</w:t>
      </w:r>
      <w:r w:rsidRPr="00EF0CB8">
        <w:rPr>
          <w:rFonts w:ascii="Times New Roman" w:eastAsiaTheme="minorHAnsi" w:hAnsi="Times New Roman" w:cs="Times New Roman"/>
          <w:color w:val="000000"/>
          <w:sz w:val="24"/>
          <w:szCs w:val="24"/>
          <w:lang w:eastAsia="en-US"/>
        </w:rPr>
        <w:t xml:space="preserve"> 8. 1–25.</w:t>
      </w:r>
    </w:p>
    <w:p w14:paraId="5B5D416A"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val="es-PE" w:eastAsia="en-US"/>
        </w:rPr>
      </w:pPr>
      <w:r w:rsidRPr="00EF0CB8">
        <w:rPr>
          <w:rFonts w:ascii="Times New Roman" w:eastAsiaTheme="minorHAnsi" w:hAnsi="Times New Roman" w:cs="Times New Roman"/>
          <w:color w:val="000000"/>
          <w:sz w:val="24"/>
          <w:szCs w:val="24"/>
          <w:lang w:eastAsia="en-US"/>
        </w:rPr>
        <w:t xml:space="preserve">Oller, D. Kimbrough &amp; Eilers, Rebecca E. &amp; Basinger, Devorah &amp; Steffens, Michelle L. &amp; </w:t>
      </w:r>
      <w:r w:rsidRPr="00EF0CB8">
        <w:rPr>
          <w:rFonts w:ascii="Times New Roman" w:eastAsiaTheme="minorHAnsi" w:hAnsi="Times New Roman" w:cs="Times New Roman"/>
          <w:color w:val="000000"/>
          <w:sz w:val="24"/>
          <w:szCs w:val="24"/>
          <w:lang w:eastAsia="en-US"/>
        </w:rPr>
        <w:tab/>
        <w:t xml:space="preserve">Urbano, Richard. 1995. Extreme poverty and the development of precursors to the speech </w:t>
      </w:r>
      <w:r w:rsidRPr="00EF0CB8">
        <w:rPr>
          <w:rFonts w:ascii="Times New Roman" w:eastAsiaTheme="minorHAnsi" w:hAnsi="Times New Roman" w:cs="Times New Roman"/>
          <w:color w:val="000000"/>
          <w:sz w:val="24"/>
          <w:szCs w:val="24"/>
          <w:lang w:eastAsia="en-US"/>
        </w:rPr>
        <w:tab/>
        <w:t xml:space="preserve">capacity. </w:t>
      </w:r>
      <w:r w:rsidRPr="00EF0CB8">
        <w:rPr>
          <w:rFonts w:ascii="Times New Roman" w:eastAsiaTheme="minorHAnsi" w:hAnsi="Times New Roman" w:cs="Times New Roman"/>
          <w:i/>
          <w:iCs/>
          <w:color w:val="000000"/>
          <w:sz w:val="24"/>
          <w:szCs w:val="24"/>
          <w:lang w:val="es-PE" w:eastAsia="en-US"/>
        </w:rPr>
        <w:t>First Language</w:t>
      </w:r>
      <w:r w:rsidRPr="00EF0CB8">
        <w:rPr>
          <w:rFonts w:ascii="Times New Roman" w:eastAsiaTheme="minorHAnsi" w:hAnsi="Times New Roman" w:cs="Times New Roman"/>
          <w:color w:val="000000"/>
          <w:sz w:val="24"/>
          <w:szCs w:val="24"/>
          <w:lang w:val="es-PE" w:eastAsia="en-US"/>
        </w:rPr>
        <w:t xml:space="preserve"> 15(44). 167–187.</w:t>
      </w:r>
    </w:p>
    <w:p w14:paraId="23A36C3B"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val="es-PE" w:eastAsia="en-US"/>
        </w:rPr>
      </w:pPr>
      <w:r w:rsidRPr="00EF0CB8">
        <w:rPr>
          <w:rFonts w:ascii="Times New Roman" w:eastAsiaTheme="minorHAnsi" w:hAnsi="Times New Roman" w:cs="Times New Roman"/>
          <w:color w:val="000000"/>
          <w:sz w:val="24"/>
          <w:szCs w:val="24"/>
          <w:lang w:val="es-PE" w:eastAsia="en-US"/>
        </w:rPr>
        <w:t xml:space="preserve">Polian, Gilles. 2013. </w:t>
      </w:r>
      <w:r w:rsidRPr="00EF0CB8">
        <w:rPr>
          <w:rFonts w:ascii="Times New Roman" w:eastAsiaTheme="minorHAnsi" w:hAnsi="Times New Roman" w:cs="Times New Roman"/>
          <w:i/>
          <w:iCs/>
          <w:color w:val="000000"/>
          <w:sz w:val="24"/>
          <w:szCs w:val="24"/>
          <w:lang w:val="es-PE" w:eastAsia="en-US"/>
        </w:rPr>
        <w:t>Gramática del tseltal de Oxchuc</w:t>
      </w:r>
      <w:r w:rsidRPr="00EF0CB8">
        <w:rPr>
          <w:rFonts w:ascii="Times New Roman" w:eastAsiaTheme="minorHAnsi" w:hAnsi="Times New Roman" w:cs="Times New Roman"/>
          <w:color w:val="000000"/>
          <w:sz w:val="24"/>
          <w:szCs w:val="24"/>
          <w:lang w:val="es-PE" w:eastAsia="en-US"/>
        </w:rPr>
        <w:t xml:space="preserve">. Centro de Investigaciones y Estudios </w:t>
      </w:r>
    </w:p>
    <w:p w14:paraId="4F7BDC6A"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val="es-PE" w:eastAsia="en-US"/>
        </w:rPr>
      </w:pPr>
      <w:r w:rsidRPr="00EF0CB8">
        <w:rPr>
          <w:rFonts w:ascii="Times New Roman" w:eastAsiaTheme="minorHAnsi" w:hAnsi="Times New Roman" w:cs="Times New Roman"/>
          <w:color w:val="000000"/>
          <w:sz w:val="24"/>
          <w:szCs w:val="24"/>
          <w:lang w:val="es-PE" w:eastAsia="en-US"/>
        </w:rPr>
        <w:tab/>
        <w:t xml:space="preserve">Superiores en Antropología Social, México. </w:t>
      </w:r>
    </w:p>
    <w:p w14:paraId="5DC3A533"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Prather, Elizabeth M. &amp; Hedrick, Dona Lee &amp; Kern, Carolyn A. 1975. Articulation development in children aged two to four years. </w:t>
      </w:r>
      <w:r w:rsidRPr="00EF0CB8">
        <w:rPr>
          <w:rFonts w:ascii="Times New Roman" w:eastAsiaTheme="minorHAnsi" w:hAnsi="Times New Roman" w:cs="Times New Roman"/>
          <w:i/>
          <w:iCs/>
          <w:color w:val="000000"/>
          <w:sz w:val="24"/>
          <w:szCs w:val="24"/>
          <w:lang w:eastAsia="en-US"/>
        </w:rPr>
        <w:t>Journal of Speech and Hearing Disorders</w:t>
      </w:r>
      <w:r w:rsidRPr="00EF0CB8">
        <w:rPr>
          <w:rFonts w:ascii="Times New Roman" w:eastAsiaTheme="minorHAnsi" w:hAnsi="Times New Roman" w:cs="Times New Roman"/>
          <w:color w:val="000000"/>
          <w:sz w:val="24"/>
          <w:szCs w:val="24"/>
          <w:lang w:eastAsia="en-US"/>
        </w:rPr>
        <w:t xml:space="preserve"> 40(2). 179-191.</w:t>
      </w:r>
    </w:p>
    <w:p w14:paraId="35A57570"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R Core Team. 2018. </w:t>
      </w:r>
      <w:r w:rsidRPr="00EF0CB8">
        <w:rPr>
          <w:rFonts w:ascii="Times New Roman" w:eastAsiaTheme="minorHAnsi" w:hAnsi="Times New Roman" w:cs="Times New Roman"/>
          <w:i/>
          <w:iCs/>
          <w:color w:val="000000"/>
          <w:sz w:val="24"/>
          <w:szCs w:val="24"/>
          <w:lang w:eastAsia="en-US"/>
        </w:rPr>
        <w:t>R: A language and environment for statistical computing</w:t>
      </w:r>
      <w:r w:rsidRPr="00EF0CB8">
        <w:rPr>
          <w:rFonts w:ascii="Times New Roman" w:eastAsiaTheme="minorHAnsi" w:hAnsi="Times New Roman" w:cs="Times New Roman"/>
          <w:color w:val="000000"/>
          <w:sz w:val="24"/>
          <w:szCs w:val="24"/>
          <w:lang w:eastAsia="en-US"/>
        </w:rPr>
        <w:t xml:space="preserve">. Vienna, </w:t>
      </w:r>
      <w:r w:rsidRPr="00EF0CB8">
        <w:rPr>
          <w:rFonts w:ascii="Times New Roman" w:eastAsiaTheme="minorHAnsi" w:hAnsi="Times New Roman" w:cs="Times New Roman"/>
          <w:color w:val="000000"/>
          <w:sz w:val="24"/>
          <w:szCs w:val="24"/>
          <w:lang w:eastAsia="en-US"/>
        </w:rPr>
        <w:tab/>
        <w:t xml:space="preserve">Austria: R Foundation for Statistical Computing. </w:t>
      </w:r>
    </w:p>
    <w:p w14:paraId="27971059"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ab/>
        <w:t xml:space="preserve">Retrieved from </w:t>
      </w:r>
      <w:hyperlink r:id="rId17" w:history="1">
        <w:r w:rsidRPr="00EF0CB8">
          <w:rPr>
            <w:rFonts w:ascii="Times New Roman" w:eastAsiaTheme="minorHAnsi" w:hAnsi="Times New Roman" w:cs="Times New Roman"/>
            <w:color w:val="000000"/>
            <w:sz w:val="24"/>
            <w:szCs w:val="24"/>
            <w:u w:val="single"/>
            <w:lang w:eastAsia="en-US"/>
          </w:rPr>
          <w:t>https://www.R-project.org/</w:t>
        </w:r>
      </w:hyperlink>
      <w:r w:rsidRPr="00EF0CB8">
        <w:rPr>
          <w:rFonts w:ascii="Times New Roman" w:eastAsiaTheme="minorHAnsi" w:hAnsi="Times New Roman" w:cs="Times New Roman"/>
          <w:color w:val="000000"/>
          <w:sz w:val="24"/>
          <w:szCs w:val="24"/>
          <w:lang w:eastAsia="en-US"/>
        </w:rPr>
        <w:t xml:space="preserve"> </w:t>
      </w:r>
    </w:p>
    <w:p w14:paraId="695AE4D2"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Rogoff, Barbara&amp; Mistry, Jayanthi &amp; Göncü, Artin &amp; Mosier, Christine. 1993. Guided </w:t>
      </w:r>
      <w:r w:rsidRPr="00EF0CB8">
        <w:rPr>
          <w:rFonts w:ascii="Times New Roman" w:eastAsiaTheme="minorHAnsi" w:hAnsi="Times New Roman" w:cs="Times New Roman"/>
          <w:color w:val="000000"/>
          <w:sz w:val="24"/>
          <w:szCs w:val="24"/>
          <w:lang w:eastAsia="en-US"/>
        </w:rPr>
        <w:tab/>
        <w:t xml:space="preserve">participation in cultural activity by toddlers and caregivers. </w:t>
      </w:r>
      <w:r w:rsidRPr="00EF0CB8">
        <w:rPr>
          <w:rFonts w:ascii="Times New Roman" w:eastAsiaTheme="minorHAnsi" w:hAnsi="Times New Roman" w:cs="Times New Roman"/>
          <w:i/>
          <w:iCs/>
          <w:color w:val="000000"/>
          <w:sz w:val="24"/>
          <w:szCs w:val="24"/>
          <w:lang w:eastAsia="en-US"/>
        </w:rPr>
        <w:t xml:space="preserve">Monographs of the Society for </w:t>
      </w:r>
      <w:r w:rsidRPr="00EF0CB8">
        <w:rPr>
          <w:rFonts w:ascii="Times New Roman" w:eastAsiaTheme="minorHAnsi" w:hAnsi="Times New Roman" w:cs="Times New Roman"/>
          <w:i/>
          <w:iCs/>
          <w:color w:val="000000"/>
          <w:sz w:val="24"/>
          <w:szCs w:val="24"/>
          <w:lang w:eastAsia="en-US"/>
        </w:rPr>
        <w:tab/>
        <w:t>Research in Child Development</w:t>
      </w:r>
      <w:r w:rsidRPr="00EF0CB8">
        <w:rPr>
          <w:rFonts w:ascii="Times New Roman" w:eastAsiaTheme="minorHAnsi" w:hAnsi="Times New Roman" w:cs="Times New Roman"/>
          <w:color w:val="000000"/>
          <w:sz w:val="24"/>
          <w:szCs w:val="24"/>
          <w:lang w:eastAsia="en-US"/>
        </w:rPr>
        <w:t xml:space="preserve"> 8(8). I–179. doi:10.2307/1166109</w:t>
      </w:r>
    </w:p>
    <w:p w14:paraId="5F0938DC"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val="en-GB" w:eastAsia="en-US"/>
        </w:rPr>
      </w:pPr>
      <w:r w:rsidRPr="00EF0CB8">
        <w:rPr>
          <w:rFonts w:ascii="Times New Roman" w:eastAsiaTheme="minorHAnsi" w:hAnsi="Times New Roman" w:cs="Times New Roman"/>
          <w:color w:val="000000"/>
          <w:sz w:val="24"/>
          <w:szCs w:val="24"/>
          <w:lang w:eastAsia="en-US"/>
        </w:rPr>
        <w:t xml:space="preserve">Shaw, Patricia A. 1991. Consonant Harmony Systems: The Special Status of Coronal </w:t>
      </w:r>
      <w:r w:rsidRPr="00EF0CB8">
        <w:rPr>
          <w:rFonts w:ascii="Times New Roman" w:eastAsiaTheme="minorHAnsi" w:hAnsi="Times New Roman" w:cs="Times New Roman"/>
          <w:color w:val="000000"/>
          <w:sz w:val="24"/>
          <w:szCs w:val="24"/>
          <w:lang w:eastAsia="en-US"/>
        </w:rPr>
        <w:tab/>
        <w:t xml:space="preserve">Harmony. In Paradis, Carole, &amp; Jean-François Prunet. </w:t>
      </w:r>
      <w:r w:rsidRPr="00EF0CB8">
        <w:rPr>
          <w:rFonts w:ascii="Times New Roman" w:eastAsiaTheme="minorHAnsi" w:hAnsi="Times New Roman" w:cs="Times New Roman"/>
          <w:i/>
          <w:iCs/>
          <w:color w:val="000000"/>
          <w:sz w:val="24"/>
          <w:szCs w:val="24"/>
          <w:lang w:val="en-GB" w:eastAsia="en-US"/>
        </w:rPr>
        <w:t>Phonetics and Phonology 2</w:t>
      </w:r>
      <w:r w:rsidRPr="00EF0CB8">
        <w:rPr>
          <w:rFonts w:ascii="Times New Roman" w:eastAsiaTheme="minorHAnsi" w:hAnsi="Times New Roman" w:cs="Times New Roman"/>
          <w:color w:val="000000"/>
          <w:sz w:val="24"/>
          <w:szCs w:val="24"/>
          <w:lang w:val="en-GB" w:eastAsia="en-US"/>
        </w:rPr>
        <w:t>, 125-</w:t>
      </w:r>
      <w:r w:rsidRPr="00EF0CB8">
        <w:rPr>
          <w:rFonts w:ascii="Times New Roman" w:eastAsiaTheme="minorHAnsi" w:hAnsi="Times New Roman" w:cs="Times New Roman"/>
          <w:color w:val="000000"/>
          <w:sz w:val="24"/>
          <w:szCs w:val="24"/>
          <w:lang w:val="en-GB" w:eastAsia="en-US"/>
        </w:rPr>
        <w:tab/>
        <w:t>157. San Diego: Academic Press.</w:t>
      </w:r>
    </w:p>
    <w:p w14:paraId="7FD73153"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Shneidman, Laura A. &amp; Goldin-Meadow, Susan. 2012. Language input and acquisition in a </w:t>
      </w:r>
      <w:r w:rsidRPr="00EF0CB8">
        <w:rPr>
          <w:rFonts w:ascii="Times New Roman" w:eastAsiaTheme="minorHAnsi" w:hAnsi="Times New Roman" w:cs="Times New Roman"/>
          <w:color w:val="000000"/>
          <w:sz w:val="24"/>
          <w:szCs w:val="24"/>
          <w:lang w:eastAsia="en-US"/>
        </w:rPr>
        <w:tab/>
        <w:t xml:space="preserve">Mayan village: How important is directed speech? </w:t>
      </w:r>
      <w:r w:rsidRPr="00EF0CB8">
        <w:rPr>
          <w:rFonts w:ascii="Times New Roman" w:eastAsiaTheme="minorHAnsi" w:hAnsi="Times New Roman" w:cs="Times New Roman"/>
          <w:i/>
          <w:iCs/>
          <w:color w:val="000000"/>
          <w:sz w:val="24"/>
          <w:szCs w:val="24"/>
          <w:lang w:eastAsia="en-US"/>
        </w:rPr>
        <w:t>Developmental Science</w:t>
      </w:r>
      <w:r w:rsidRPr="00EF0CB8">
        <w:rPr>
          <w:rFonts w:ascii="Times New Roman" w:eastAsiaTheme="minorHAnsi" w:hAnsi="Times New Roman" w:cs="Times New Roman"/>
          <w:color w:val="000000"/>
          <w:sz w:val="24"/>
          <w:szCs w:val="24"/>
          <w:lang w:eastAsia="en-US"/>
        </w:rPr>
        <w:t xml:space="preserve"> 15(5). 659–673.</w:t>
      </w:r>
    </w:p>
    <w:p w14:paraId="7D8C4272"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sz w:val="24"/>
          <w:szCs w:val="24"/>
          <w:lang w:val="en-GB" w:eastAsia="en-US"/>
        </w:rPr>
      </w:pPr>
      <w:r w:rsidRPr="00EF0CB8">
        <w:rPr>
          <w:rFonts w:ascii="Times New Roman" w:eastAsiaTheme="minorHAnsi" w:hAnsi="Times New Roman" w:cs="Times New Roman"/>
          <w:sz w:val="24"/>
          <w:szCs w:val="24"/>
          <w:lang w:val="en-GB" w:eastAsia="en-US"/>
        </w:rPr>
        <w:lastRenderedPageBreak/>
        <w:t xml:space="preserve">Stoel-Gammon, Carol &amp; Cooper, Judith A. 1984. Patterns of early lexical and phonological </w:t>
      </w:r>
      <w:r w:rsidRPr="00EF0CB8">
        <w:rPr>
          <w:rFonts w:ascii="Times New Roman" w:eastAsiaTheme="minorHAnsi" w:hAnsi="Times New Roman" w:cs="Times New Roman"/>
          <w:sz w:val="24"/>
          <w:szCs w:val="24"/>
          <w:lang w:val="en-GB" w:eastAsia="en-US"/>
        </w:rPr>
        <w:tab/>
        <w:t xml:space="preserve">development. </w:t>
      </w:r>
      <w:r w:rsidRPr="00EF0CB8">
        <w:rPr>
          <w:rFonts w:ascii="Times New Roman" w:eastAsiaTheme="minorHAnsi" w:hAnsi="Times New Roman" w:cs="Times New Roman"/>
          <w:i/>
          <w:iCs/>
          <w:sz w:val="24"/>
          <w:szCs w:val="24"/>
          <w:lang w:val="en-GB" w:eastAsia="en-US"/>
        </w:rPr>
        <w:t>Journal of child language</w:t>
      </w:r>
      <w:r w:rsidRPr="00EF0CB8">
        <w:rPr>
          <w:rFonts w:ascii="Times New Roman" w:eastAsiaTheme="minorHAnsi" w:hAnsi="Times New Roman" w:cs="Times New Roman"/>
          <w:sz w:val="24"/>
          <w:szCs w:val="24"/>
          <w:lang w:val="en-GB" w:eastAsia="en-US"/>
        </w:rPr>
        <w:t xml:space="preserve"> 11(2). 247-271.</w:t>
      </w:r>
    </w:p>
    <w:p w14:paraId="08DE1504" w14:textId="2EDD5426" w:rsidR="001F2550" w:rsidRDefault="001F2550" w:rsidP="001F2550">
      <w:pPr>
        <w:tabs>
          <w:tab w:val="left" w:pos="284"/>
        </w:tabs>
        <w:autoSpaceDE w:val="0"/>
        <w:autoSpaceDN w:val="0"/>
        <w:adjustRightInd w:val="0"/>
        <w:spacing w:after="0" w:line="240" w:lineRule="auto"/>
        <w:rPr>
          <w:ins w:id="10" w:author="Autho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val="en-GB" w:eastAsia="en-US"/>
        </w:rPr>
        <w:t xml:space="preserve">Tsuji, Sho &amp; Mazuka, Reiko &amp; Cristia, Alejandrina &amp; Fikkert, Paula. </w:t>
      </w:r>
      <w:r w:rsidRPr="00EF0CB8">
        <w:rPr>
          <w:rFonts w:ascii="Times New Roman" w:eastAsiaTheme="minorHAnsi" w:hAnsi="Times New Roman" w:cs="Times New Roman"/>
          <w:color w:val="000000"/>
          <w:sz w:val="24"/>
          <w:szCs w:val="24"/>
          <w:lang w:eastAsia="en-US"/>
        </w:rPr>
        <w:t xml:space="preserve">2015. Even at 4 </w:t>
      </w:r>
      <w:r w:rsidRPr="00EF0CB8">
        <w:rPr>
          <w:rFonts w:ascii="Times New Roman" w:eastAsiaTheme="minorHAnsi" w:hAnsi="Times New Roman" w:cs="Times New Roman"/>
          <w:color w:val="000000"/>
          <w:sz w:val="24"/>
          <w:szCs w:val="24"/>
          <w:lang w:eastAsia="en-US"/>
        </w:rPr>
        <w:tab/>
        <w:t xml:space="preserve">months, a labial is a good enough coronal, but not vice versa. </w:t>
      </w:r>
      <w:r w:rsidRPr="00EF0CB8">
        <w:rPr>
          <w:rFonts w:ascii="Times New Roman" w:eastAsiaTheme="minorHAnsi" w:hAnsi="Times New Roman" w:cs="Times New Roman"/>
          <w:i/>
          <w:iCs/>
          <w:color w:val="000000"/>
          <w:sz w:val="24"/>
          <w:szCs w:val="24"/>
          <w:lang w:eastAsia="en-US"/>
        </w:rPr>
        <w:t>Cognition</w:t>
      </w:r>
      <w:r w:rsidRPr="00EF0CB8">
        <w:rPr>
          <w:rFonts w:ascii="Times New Roman" w:eastAsiaTheme="minorHAnsi" w:hAnsi="Times New Roman" w:cs="Times New Roman"/>
          <w:color w:val="000000"/>
          <w:sz w:val="24"/>
          <w:szCs w:val="24"/>
          <w:lang w:eastAsia="en-US"/>
        </w:rPr>
        <w:t xml:space="preserve"> 134. 252–256.</w:t>
      </w:r>
    </w:p>
    <w:p w14:paraId="7BF1F544" w14:textId="0D27AD40" w:rsidR="005A2BBA" w:rsidRPr="00170F6D" w:rsidRDefault="005A2BBA" w:rsidP="00170F6D">
      <w:pPr>
        <w:spacing w:after="0" w:line="240" w:lineRule="auto"/>
        <w:ind w:left="270" w:hanging="270"/>
        <w:rPr>
          <w:rFonts w:ascii="Times New Roman" w:eastAsia="Times New Roman" w:hAnsi="Times New Roman" w:cs="Times New Roman"/>
          <w:sz w:val="24"/>
          <w:szCs w:val="24"/>
          <w:lang w:eastAsia="en-US"/>
          <w:rPrChange w:id="11" w:author="Author">
            <w:rPr>
              <w:rFonts w:ascii="Times New Roman" w:eastAsiaTheme="minorHAnsi" w:hAnsi="Times New Roman" w:cs="Times New Roman"/>
              <w:color w:val="000000"/>
              <w:sz w:val="24"/>
              <w:szCs w:val="24"/>
              <w:lang w:eastAsia="en-US"/>
            </w:rPr>
          </w:rPrChange>
        </w:rPr>
        <w:pPrChange w:id="12" w:author="Author">
          <w:pPr>
            <w:tabs>
              <w:tab w:val="left" w:pos="284"/>
            </w:tabs>
            <w:autoSpaceDE w:val="0"/>
            <w:autoSpaceDN w:val="0"/>
            <w:adjustRightInd w:val="0"/>
            <w:spacing w:after="0" w:line="240" w:lineRule="auto"/>
          </w:pPr>
        </w:pPrChange>
      </w:pPr>
      <w:commentRangeStart w:id="13"/>
      <w:ins w:id="14" w:author="Author">
        <w:r w:rsidRPr="00170F6D">
          <w:rPr>
            <w:rFonts w:ascii="Times New Roman" w:eastAsia="Times New Roman" w:hAnsi="Times New Roman" w:cs="Times New Roman"/>
            <w:color w:val="222222"/>
            <w:sz w:val="24"/>
            <w:szCs w:val="24"/>
            <w:shd w:val="clear" w:color="auto" w:fill="FFFFFF"/>
            <w:lang w:eastAsia="en-US"/>
            <w:rPrChange w:id="15" w:author="Author">
              <w:rPr>
                <w:rFonts w:ascii="Arial" w:eastAsia="Times New Roman" w:hAnsi="Arial" w:cs="Arial"/>
                <w:color w:val="222222"/>
                <w:sz w:val="20"/>
                <w:szCs w:val="20"/>
                <w:shd w:val="clear" w:color="auto" w:fill="FFFFFF"/>
                <w:lang w:eastAsia="en-US"/>
              </w:rPr>
            </w:rPrChange>
          </w:rPr>
          <w:t>VanDam, Mark</w:t>
        </w:r>
        <w:r w:rsidR="00170F6D">
          <w:rPr>
            <w:rFonts w:ascii="Times New Roman" w:eastAsia="Times New Roman" w:hAnsi="Times New Roman" w:cs="Times New Roman"/>
            <w:color w:val="222222"/>
            <w:sz w:val="24"/>
            <w:szCs w:val="24"/>
            <w:shd w:val="clear" w:color="auto" w:fill="FFFFFF"/>
            <w:lang w:eastAsia="en-US"/>
          </w:rPr>
          <w:t xml:space="preserve"> &amp;</w:t>
        </w:r>
        <w:r w:rsidRPr="00170F6D">
          <w:rPr>
            <w:rFonts w:ascii="Times New Roman" w:eastAsia="Times New Roman" w:hAnsi="Times New Roman" w:cs="Times New Roman"/>
            <w:color w:val="222222"/>
            <w:sz w:val="24"/>
            <w:szCs w:val="24"/>
            <w:shd w:val="clear" w:color="auto" w:fill="FFFFFF"/>
            <w:lang w:eastAsia="en-US"/>
            <w:rPrChange w:id="16" w:author="Author">
              <w:rPr>
                <w:rFonts w:ascii="Arial" w:eastAsia="Times New Roman" w:hAnsi="Arial" w:cs="Arial"/>
                <w:color w:val="222222"/>
                <w:sz w:val="20"/>
                <w:szCs w:val="20"/>
                <w:shd w:val="clear" w:color="auto" w:fill="FFFFFF"/>
                <w:lang w:eastAsia="en-US"/>
              </w:rPr>
            </w:rPrChange>
          </w:rPr>
          <w:t xml:space="preserve"> Warlaumont, </w:t>
        </w:r>
        <w:r w:rsidR="00170F6D" w:rsidRPr="00802DA1">
          <w:rPr>
            <w:rFonts w:ascii="Times New Roman" w:eastAsia="Times New Roman" w:hAnsi="Times New Roman" w:cs="Times New Roman"/>
            <w:color w:val="222222"/>
            <w:sz w:val="24"/>
            <w:szCs w:val="24"/>
            <w:shd w:val="clear" w:color="auto" w:fill="FFFFFF"/>
            <w:lang w:eastAsia="en-US"/>
          </w:rPr>
          <w:t>Anne S.</w:t>
        </w:r>
        <w:r w:rsidR="00170F6D">
          <w:rPr>
            <w:rFonts w:ascii="Times New Roman" w:eastAsia="Times New Roman" w:hAnsi="Times New Roman" w:cs="Times New Roman"/>
            <w:color w:val="222222"/>
            <w:sz w:val="24"/>
            <w:szCs w:val="24"/>
            <w:shd w:val="clear" w:color="auto" w:fill="FFFFFF"/>
            <w:lang w:eastAsia="en-US"/>
          </w:rPr>
          <w:t xml:space="preserve"> &amp;</w:t>
        </w:r>
        <w:r w:rsidRPr="00170F6D">
          <w:rPr>
            <w:rFonts w:ascii="Times New Roman" w:eastAsia="Times New Roman" w:hAnsi="Times New Roman" w:cs="Times New Roman"/>
            <w:color w:val="222222"/>
            <w:sz w:val="24"/>
            <w:szCs w:val="24"/>
            <w:shd w:val="clear" w:color="auto" w:fill="FFFFFF"/>
            <w:lang w:eastAsia="en-US"/>
            <w:rPrChange w:id="17" w:author="Author">
              <w:rPr>
                <w:rFonts w:ascii="Arial" w:eastAsia="Times New Roman" w:hAnsi="Arial" w:cs="Arial"/>
                <w:color w:val="222222"/>
                <w:sz w:val="20"/>
                <w:szCs w:val="20"/>
                <w:shd w:val="clear" w:color="auto" w:fill="FFFFFF"/>
                <w:lang w:eastAsia="en-US"/>
              </w:rPr>
            </w:rPrChange>
          </w:rPr>
          <w:t xml:space="preserve"> Bergelson, </w:t>
        </w:r>
        <w:r w:rsidR="00170F6D" w:rsidRPr="00802DA1">
          <w:rPr>
            <w:rFonts w:ascii="Times New Roman" w:eastAsia="Times New Roman" w:hAnsi="Times New Roman" w:cs="Times New Roman"/>
            <w:color w:val="222222"/>
            <w:sz w:val="24"/>
            <w:szCs w:val="24"/>
            <w:shd w:val="clear" w:color="auto" w:fill="FFFFFF"/>
            <w:lang w:eastAsia="en-US"/>
          </w:rPr>
          <w:t>Elika</w:t>
        </w:r>
        <w:r w:rsidR="00170F6D" w:rsidRPr="00170F6D">
          <w:rPr>
            <w:rFonts w:ascii="Times New Roman" w:eastAsia="Times New Roman" w:hAnsi="Times New Roman" w:cs="Times New Roman"/>
            <w:color w:val="222222"/>
            <w:sz w:val="24"/>
            <w:szCs w:val="24"/>
            <w:shd w:val="clear" w:color="auto" w:fill="FFFFFF"/>
            <w:lang w:eastAsia="en-US"/>
          </w:rPr>
          <w:t xml:space="preserve"> </w:t>
        </w:r>
        <w:r w:rsidR="00170F6D">
          <w:rPr>
            <w:rFonts w:ascii="Times New Roman" w:eastAsia="Times New Roman" w:hAnsi="Times New Roman" w:cs="Times New Roman"/>
            <w:color w:val="222222"/>
            <w:sz w:val="24"/>
            <w:szCs w:val="24"/>
            <w:shd w:val="clear" w:color="auto" w:fill="FFFFFF"/>
            <w:lang w:eastAsia="en-US"/>
          </w:rPr>
          <w:t xml:space="preserve">&amp; </w:t>
        </w:r>
        <w:r w:rsidRPr="00170F6D">
          <w:rPr>
            <w:rFonts w:ascii="Times New Roman" w:eastAsia="Times New Roman" w:hAnsi="Times New Roman" w:cs="Times New Roman"/>
            <w:color w:val="222222"/>
            <w:sz w:val="24"/>
            <w:szCs w:val="24"/>
            <w:shd w:val="clear" w:color="auto" w:fill="FFFFFF"/>
            <w:lang w:eastAsia="en-US"/>
            <w:rPrChange w:id="18" w:author="Author">
              <w:rPr>
                <w:rFonts w:ascii="Arial" w:eastAsia="Times New Roman" w:hAnsi="Arial" w:cs="Arial"/>
                <w:color w:val="222222"/>
                <w:sz w:val="20"/>
                <w:szCs w:val="20"/>
                <w:shd w:val="clear" w:color="auto" w:fill="FFFFFF"/>
                <w:lang w:eastAsia="en-US"/>
              </w:rPr>
            </w:rPrChange>
          </w:rPr>
          <w:t xml:space="preserve">Cristia, </w:t>
        </w:r>
        <w:r w:rsidR="00170F6D" w:rsidRPr="00802DA1">
          <w:rPr>
            <w:rFonts w:ascii="Times New Roman" w:eastAsia="Times New Roman" w:hAnsi="Times New Roman" w:cs="Times New Roman"/>
            <w:color w:val="222222"/>
            <w:sz w:val="24"/>
            <w:szCs w:val="24"/>
            <w:shd w:val="clear" w:color="auto" w:fill="FFFFFF"/>
            <w:lang w:eastAsia="en-US"/>
          </w:rPr>
          <w:t xml:space="preserve">Alejandrina </w:t>
        </w:r>
        <w:r w:rsidR="00170F6D">
          <w:rPr>
            <w:rFonts w:ascii="Times New Roman" w:eastAsia="Times New Roman" w:hAnsi="Times New Roman" w:cs="Times New Roman"/>
            <w:color w:val="222222"/>
            <w:sz w:val="24"/>
            <w:szCs w:val="24"/>
            <w:shd w:val="clear" w:color="auto" w:fill="FFFFFF"/>
            <w:lang w:eastAsia="en-US"/>
          </w:rPr>
          <w:t xml:space="preserve">&amp; </w:t>
        </w:r>
        <w:r w:rsidRPr="00170F6D">
          <w:rPr>
            <w:rFonts w:ascii="Times New Roman" w:eastAsia="Times New Roman" w:hAnsi="Times New Roman" w:cs="Times New Roman"/>
            <w:color w:val="222222"/>
            <w:sz w:val="24"/>
            <w:szCs w:val="24"/>
            <w:shd w:val="clear" w:color="auto" w:fill="FFFFFF"/>
            <w:lang w:eastAsia="en-US"/>
            <w:rPrChange w:id="19" w:author="Author">
              <w:rPr>
                <w:rFonts w:ascii="Arial" w:eastAsia="Times New Roman" w:hAnsi="Arial" w:cs="Arial"/>
                <w:color w:val="222222"/>
                <w:sz w:val="20"/>
                <w:szCs w:val="20"/>
                <w:shd w:val="clear" w:color="auto" w:fill="FFFFFF"/>
                <w:lang w:eastAsia="en-US"/>
              </w:rPr>
            </w:rPrChange>
          </w:rPr>
          <w:t xml:space="preserve">Soderstrom, </w:t>
        </w:r>
        <w:r w:rsidR="00170F6D" w:rsidRPr="00802DA1">
          <w:rPr>
            <w:rFonts w:ascii="Times New Roman" w:eastAsia="Times New Roman" w:hAnsi="Times New Roman" w:cs="Times New Roman"/>
            <w:color w:val="222222"/>
            <w:sz w:val="24"/>
            <w:szCs w:val="24"/>
            <w:shd w:val="clear" w:color="auto" w:fill="FFFFFF"/>
            <w:lang w:eastAsia="en-US"/>
          </w:rPr>
          <w:t xml:space="preserve">Melanie </w:t>
        </w:r>
        <w:r w:rsidR="00170F6D">
          <w:rPr>
            <w:rFonts w:ascii="Times New Roman" w:eastAsia="Times New Roman" w:hAnsi="Times New Roman" w:cs="Times New Roman"/>
            <w:color w:val="222222"/>
            <w:sz w:val="24"/>
            <w:szCs w:val="24"/>
            <w:shd w:val="clear" w:color="auto" w:fill="FFFFFF"/>
            <w:lang w:eastAsia="en-US"/>
          </w:rPr>
          <w:t>&amp;</w:t>
        </w:r>
        <w:r w:rsidRPr="00170F6D">
          <w:rPr>
            <w:rFonts w:ascii="Times New Roman" w:eastAsia="Times New Roman" w:hAnsi="Times New Roman" w:cs="Times New Roman"/>
            <w:color w:val="222222"/>
            <w:sz w:val="24"/>
            <w:szCs w:val="24"/>
            <w:shd w:val="clear" w:color="auto" w:fill="FFFFFF"/>
            <w:lang w:eastAsia="en-US"/>
            <w:rPrChange w:id="20" w:author="Author">
              <w:rPr>
                <w:rFonts w:ascii="Arial" w:eastAsia="Times New Roman" w:hAnsi="Arial" w:cs="Arial"/>
                <w:color w:val="222222"/>
                <w:sz w:val="20"/>
                <w:szCs w:val="20"/>
                <w:shd w:val="clear" w:color="auto" w:fill="FFFFFF"/>
                <w:lang w:eastAsia="en-US"/>
              </w:rPr>
            </w:rPrChange>
          </w:rPr>
          <w:t xml:space="preserve"> De Palma, </w:t>
        </w:r>
        <w:r w:rsidR="00170F6D" w:rsidRPr="00802DA1">
          <w:rPr>
            <w:rFonts w:ascii="Times New Roman" w:eastAsia="Times New Roman" w:hAnsi="Times New Roman" w:cs="Times New Roman"/>
            <w:color w:val="222222"/>
            <w:sz w:val="24"/>
            <w:szCs w:val="24"/>
            <w:shd w:val="clear" w:color="auto" w:fill="FFFFFF"/>
            <w:lang w:eastAsia="en-US"/>
          </w:rPr>
          <w:t>Paul</w:t>
        </w:r>
        <w:r w:rsidR="00170F6D" w:rsidRPr="00170F6D">
          <w:rPr>
            <w:rFonts w:ascii="Times New Roman" w:eastAsia="Times New Roman" w:hAnsi="Times New Roman" w:cs="Times New Roman"/>
            <w:color w:val="222222"/>
            <w:sz w:val="24"/>
            <w:szCs w:val="24"/>
            <w:shd w:val="clear" w:color="auto" w:fill="FFFFFF"/>
            <w:lang w:eastAsia="en-US"/>
          </w:rPr>
          <w:t xml:space="preserve"> </w:t>
        </w:r>
        <w:r w:rsidR="00170F6D">
          <w:rPr>
            <w:rFonts w:ascii="Times New Roman" w:eastAsia="Times New Roman" w:hAnsi="Times New Roman" w:cs="Times New Roman"/>
            <w:color w:val="222222"/>
            <w:sz w:val="24"/>
            <w:szCs w:val="24"/>
            <w:shd w:val="clear" w:color="auto" w:fill="FFFFFF"/>
            <w:lang w:eastAsia="en-US"/>
          </w:rPr>
          <w:t>&amp;</w:t>
        </w:r>
        <w:r w:rsidRPr="00170F6D">
          <w:rPr>
            <w:rFonts w:ascii="Times New Roman" w:eastAsia="Times New Roman" w:hAnsi="Times New Roman" w:cs="Times New Roman"/>
            <w:color w:val="222222"/>
            <w:sz w:val="24"/>
            <w:szCs w:val="24"/>
            <w:shd w:val="clear" w:color="auto" w:fill="FFFFFF"/>
            <w:lang w:eastAsia="en-US"/>
            <w:rPrChange w:id="21" w:author="Author">
              <w:rPr>
                <w:rFonts w:ascii="Arial" w:eastAsia="Times New Roman" w:hAnsi="Arial" w:cs="Arial"/>
                <w:color w:val="222222"/>
                <w:sz w:val="20"/>
                <w:szCs w:val="20"/>
                <w:shd w:val="clear" w:color="auto" w:fill="FFFFFF"/>
                <w:lang w:eastAsia="en-US"/>
              </w:rPr>
            </w:rPrChange>
          </w:rPr>
          <w:t xml:space="preserve"> MacWhinney</w:t>
        </w:r>
        <w:r w:rsidR="00170F6D">
          <w:rPr>
            <w:rFonts w:ascii="Times New Roman" w:eastAsia="Times New Roman" w:hAnsi="Times New Roman" w:cs="Times New Roman"/>
            <w:color w:val="222222"/>
            <w:sz w:val="24"/>
            <w:szCs w:val="24"/>
            <w:shd w:val="clear" w:color="auto" w:fill="FFFFFF"/>
            <w:lang w:eastAsia="en-US"/>
          </w:rPr>
          <w:t xml:space="preserve">, </w:t>
        </w:r>
        <w:r w:rsidR="00170F6D" w:rsidRPr="00802DA1">
          <w:rPr>
            <w:rFonts w:ascii="Times New Roman" w:eastAsia="Times New Roman" w:hAnsi="Times New Roman" w:cs="Times New Roman"/>
            <w:color w:val="222222"/>
            <w:sz w:val="24"/>
            <w:szCs w:val="24"/>
            <w:shd w:val="clear" w:color="auto" w:fill="FFFFFF"/>
            <w:lang w:eastAsia="en-US"/>
          </w:rPr>
          <w:t>Brian</w:t>
        </w:r>
        <w:r w:rsidRPr="00170F6D">
          <w:rPr>
            <w:rFonts w:ascii="Times New Roman" w:eastAsia="Times New Roman" w:hAnsi="Times New Roman" w:cs="Times New Roman"/>
            <w:color w:val="222222"/>
            <w:sz w:val="24"/>
            <w:szCs w:val="24"/>
            <w:shd w:val="clear" w:color="auto" w:fill="FFFFFF"/>
            <w:lang w:eastAsia="en-US"/>
            <w:rPrChange w:id="22" w:author="Author">
              <w:rPr>
                <w:rFonts w:ascii="Arial" w:eastAsia="Times New Roman" w:hAnsi="Arial" w:cs="Arial"/>
                <w:color w:val="222222"/>
                <w:sz w:val="20"/>
                <w:szCs w:val="20"/>
                <w:shd w:val="clear" w:color="auto" w:fill="FFFFFF"/>
                <w:lang w:eastAsia="en-US"/>
              </w:rPr>
            </w:rPrChange>
          </w:rPr>
          <w:t xml:space="preserve">. </w:t>
        </w:r>
        <w:r w:rsidR="00170F6D">
          <w:rPr>
            <w:rFonts w:ascii="Times New Roman" w:eastAsia="Times New Roman" w:hAnsi="Times New Roman" w:cs="Times New Roman"/>
            <w:color w:val="222222"/>
            <w:sz w:val="24"/>
            <w:szCs w:val="24"/>
            <w:shd w:val="clear" w:color="auto" w:fill="FFFFFF"/>
            <w:lang w:eastAsia="en-US"/>
          </w:rPr>
          <w:t xml:space="preserve">2016. </w:t>
        </w:r>
        <w:r w:rsidRPr="00170F6D">
          <w:rPr>
            <w:rFonts w:ascii="Times New Roman" w:eastAsia="Times New Roman" w:hAnsi="Times New Roman" w:cs="Times New Roman"/>
            <w:color w:val="222222"/>
            <w:sz w:val="24"/>
            <w:szCs w:val="24"/>
            <w:shd w:val="clear" w:color="auto" w:fill="FFFFFF"/>
            <w:lang w:eastAsia="en-US"/>
            <w:rPrChange w:id="23" w:author="Author">
              <w:rPr>
                <w:rFonts w:ascii="Arial" w:eastAsia="Times New Roman" w:hAnsi="Arial" w:cs="Arial"/>
                <w:color w:val="222222"/>
                <w:sz w:val="20"/>
                <w:szCs w:val="20"/>
                <w:shd w:val="clear" w:color="auto" w:fill="FFFFFF"/>
                <w:lang w:eastAsia="en-US"/>
              </w:rPr>
            </w:rPrChange>
          </w:rPr>
          <w:t>HomeBank: An online repository of daylong child-centered audio recordings. In </w:t>
        </w:r>
        <w:r w:rsidRPr="00170F6D">
          <w:rPr>
            <w:rFonts w:ascii="Times New Roman" w:eastAsia="Times New Roman" w:hAnsi="Times New Roman" w:cs="Times New Roman"/>
            <w:i/>
            <w:iCs/>
            <w:color w:val="222222"/>
            <w:sz w:val="24"/>
            <w:szCs w:val="24"/>
            <w:shd w:val="clear" w:color="auto" w:fill="FFFFFF"/>
            <w:lang w:eastAsia="en-US"/>
            <w:rPrChange w:id="24" w:author="Author">
              <w:rPr>
                <w:rFonts w:ascii="Arial" w:eastAsia="Times New Roman" w:hAnsi="Arial" w:cs="Arial"/>
                <w:i/>
                <w:iCs/>
                <w:color w:val="222222"/>
                <w:sz w:val="20"/>
                <w:szCs w:val="20"/>
                <w:shd w:val="clear" w:color="auto" w:fill="FFFFFF"/>
                <w:lang w:eastAsia="en-US"/>
              </w:rPr>
            </w:rPrChange>
          </w:rPr>
          <w:t>Seminars in speech and language</w:t>
        </w:r>
        <w:r w:rsidRPr="00170F6D">
          <w:rPr>
            <w:rFonts w:ascii="Times New Roman" w:eastAsia="Times New Roman" w:hAnsi="Times New Roman" w:cs="Times New Roman"/>
            <w:color w:val="222222"/>
            <w:sz w:val="24"/>
            <w:szCs w:val="24"/>
            <w:shd w:val="clear" w:color="auto" w:fill="FFFFFF"/>
            <w:lang w:eastAsia="en-US"/>
            <w:rPrChange w:id="25" w:author="Author">
              <w:rPr>
                <w:rFonts w:ascii="Arial" w:eastAsia="Times New Roman" w:hAnsi="Arial" w:cs="Arial"/>
                <w:color w:val="222222"/>
                <w:sz w:val="20"/>
                <w:szCs w:val="20"/>
                <w:shd w:val="clear" w:color="auto" w:fill="FFFFFF"/>
                <w:lang w:eastAsia="en-US"/>
              </w:rPr>
            </w:rPrChange>
          </w:rPr>
          <w:t>, vol. 37, no. 02, pp. 128</w:t>
        </w:r>
        <w:r w:rsidR="00170F6D">
          <w:rPr>
            <w:rFonts w:ascii="Times New Roman" w:eastAsia="Times New Roman" w:hAnsi="Times New Roman" w:cs="Times New Roman"/>
            <w:color w:val="222222"/>
            <w:sz w:val="24"/>
            <w:szCs w:val="24"/>
            <w:shd w:val="clear" w:color="auto" w:fill="FFFFFF"/>
            <w:lang w:eastAsia="en-US"/>
          </w:rPr>
          <w:t>–</w:t>
        </w:r>
        <w:r w:rsidRPr="00170F6D">
          <w:rPr>
            <w:rFonts w:ascii="Times New Roman" w:eastAsia="Times New Roman" w:hAnsi="Times New Roman" w:cs="Times New Roman"/>
            <w:color w:val="222222"/>
            <w:sz w:val="24"/>
            <w:szCs w:val="24"/>
            <w:shd w:val="clear" w:color="auto" w:fill="FFFFFF"/>
            <w:lang w:eastAsia="en-US"/>
            <w:rPrChange w:id="26" w:author="Author">
              <w:rPr>
                <w:rFonts w:ascii="Arial" w:eastAsia="Times New Roman" w:hAnsi="Arial" w:cs="Arial"/>
                <w:color w:val="222222"/>
                <w:sz w:val="20"/>
                <w:szCs w:val="20"/>
                <w:shd w:val="clear" w:color="auto" w:fill="FFFFFF"/>
                <w:lang w:eastAsia="en-US"/>
              </w:rPr>
            </w:rPrChange>
          </w:rPr>
          <w:t>142. Thieme Medical Publishers.</w:t>
        </w:r>
        <w:commentRangeEnd w:id="13"/>
        <w:r w:rsidR="00170F6D">
          <w:rPr>
            <w:rStyle w:val="CommentReference"/>
          </w:rPr>
          <w:commentReference w:id="13"/>
        </w:r>
      </w:ins>
    </w:p>
    <w:p w14:paraId="4AD8E8D5"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Vihman, Marilyn M. 1993. Vocal motor schemes, variation and the production-perception </w:t>
      </w:r>
      <w:r w:rsidRPr="00EF0CB8">
        <w:rPr>
          <w:rFonts w:ascii="Times New Roman" w:eastAsiaTheme="minorHAnsi" w:hAnsi="Times New Roman" w:cs="Times New Roman"/>
          <w:color w:val="000000"/>
          <w:sz w:val="24"/>
          <w:szCs w:val="24"/>
          <w:lang w:eastAsia="en-US"/>
        </w:rPr>
        <w:tab/>
        <w:t xml:space="preserve">link. </w:t>
      </w:r>
      <w:r w:rsidRPr="00EF0CB8">
        <w:rPr>
          <w:rFonts w:ascii="Times New Roman" w:eastAsiaTheme="minorHAnsi" w:hAnsi="Times New Roman" w:cs="Times New Roman"/>
          <w:i/>
          <w:iCs/>
          <w:color w:val="000000"/>
          <w:sz w:val="24"/>
          <w:szCs w:val="24"/>
          <w:lang w:eastAsia="en-US"/>
        </w:rPr>
        <w:t>Journal of Phonetics</w:t>
      </w:r>
      <w:r w:rsidRPr="00EF0CB8">
        <w:rPr>
          <w:rFonts w:ascii="Times New Roman" w:eastAsiaTheme="minorHAnsi" w:hAnsi="Times New Roman" w:cs="Times New Roman"/>
          <w:color w:val="000000"/>
          <w:sz w:val="24"/>
          <w:szCs w:val="24"/>
          <w:lang w:eastAsia="en-US"/>
        </w:rPr>
        <w:t xml:space="preserve"> 21. 163–169.</w:t>
      </w:r>
    </w:p>
    <w:p w14:paraId="7E691DEC" w14:textId="77777777" w:rsidR="001F2550" w:rsidRPr="00EF0CB8" w:rsidRDefault="001F2550" w:rsidP="001F2550">
      <w:pPr>
        <w:tabs>
          <w:tab w:val="left" w:pos="284"/>
        </w:tabs>
        <w:autoSpaceDE w:val="0"/>
        <w:autoSpaceDN w:val="0"/>
        <w:adjustRightInd w:val="0"/>
        <w:spacing w:after="0" w:line="240" w:lineRule="auto"/>
        <w:ind w:left="360" w:hanging="36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Vihman, Marilyn M.&amp; de Boysson-Bardies, Bénédicte. 1994. The nature and origins of ambient language influence on infant vocal production and early words. </w:t>
      </w:r>
      <w:r w:rsidRPr="00EF0CB8">
        <w:rPr>
          <w:rFonts w:ascii="Times New Roman" w:eastAsiaTheme="minorHAnsi" w:hAnsi="Times New Roman" w:cs="Times New Roman"/>
          <w:i/>
          <w:iCs/>
          <w:color w:val="000000"/>
          <w:sz w:val="24"/>
          <w:szCs w:val="24"/>
          <w:lang w:eastAsia="en-US"/>
        </w:rPr>
        <w:t>Phonetica</w:t>
      </w:r>
      <w:r w:rsidRPr="00EF0CB8">
        <w:rPr>
          <w:rFonts w:ascii="Times New Roman" w:eastAsiaTheme="minorHAnsi" w:hAnsi="Times New Roman" w:cs="Times New Roman"/>
          <w:color w:val="000000"/>
          <w:sz w:val="24"/>
          <w:szCs w:val="24"/>
          <w:lang w:eastAsia="en-US"/>
        </w:rPr>
        <w:t xml:space="preserve"> 51(1–3). 159–169.</w:t>
      </w:r>
    </w:p>
    <w:p w14:paraId="21ADF22E"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Vihman, Marilyn M. &amp; DePaolis, Rory A. &amp; Keren-Portnoy, Tamar. 2009. A dynamic </w:t>
      </w:r>
      <w:r w:rsidRPr="00EF0CB8">
        <w:rPr>
          <w:rFonts w:ascii="Times New Roman" w:eastAsiaTheme="minorHAnsi" w:hAnsi="Times New Roman" w:cs="Times New Roman"/>
          <w:color w:val="000000"/>
          <w:sz w:val="24"/>
          <w:szCs w:val="24"/>
          <w:lang w:eastAsia="en-US"/>
        </w:rPr>
        <w:tab/>
        <w:t xml:space="preserve">systems approach to babbling and words. </w:t>
      </w:r>
      <w:r w:rsidRPr="00EF0CB8">
        <w:rPr>
          <w:rFonts w:ascii="Times New Roman" w:eastAsiaTheme="minorHAnsi" w:hAnsi="Times New Roman" w:cs="Times New Roman"/>
          <w:i/>
          <w:iCs/>
          <w:color w:val="000000"/>
          <w:sz w:val="24"/>
          <w:szCs w:val="24"/>
          <w:lang w:eastAsia="en-US"/>
        </w:rPr>
        <w:t>British Journal of Psychology</w:t>
      </w:r>
      <w:r w:rsidRPr="00EF0CB8">
        <w:rPr>
          <w:rFonts w:ascii="Times New Roman" w:eastAsiaTheme="minorHAnsi" w:hAnsi="Times New Roman" w:cs="Times New Roman"/>
          <w:color w:val="000000"/>
          <w:sz w:val="24"/>
          <w:szCs w:val="24"/>
          <w:lang w:eastAsia="en-US"/>
        </w:rPr>
        <w:t xml:space="preserve"> 108(1). 1–27.</w:t>
      </w:r>
    </w:p>
    <w:p w14:paraId="29308389"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Vihman, Marilyn M. &amp; Macken, Marlys A. &amp; Miller, Ruth &amp; Simmons, Hazel &amp; Miller, Jim. </w:t>
      </w:r>
      <w:r w:rsidRPr="00EF0CB8">
        <w:rPr>
          <w:rFonts w:ascii="Times New Roman" w:eastAsiaTheme="minorHAnsi" w:hAnsi="Times New Roman" w:cs="Times New Roman"/>
          <w:color w:val="000000"/>
          <w:sz w:val="24"/>
          <w:szCs w:val="24"/>
          <w:lang w:eastAsia="en-US"/>
        </w:rPr>
        <w:tab/>
        <w:t xml:space="preserve">1985. From babbling to speech: A re-assessment of the continuity issue. </w:t>
      </w:r>
      <w:r w:rsidRPr="00EF0CB8">
        <w:rPr>
          <w:rFonts w:ascii="Times New Roman" w:eastAsiaTheme="minorHAnsi" w:hAnsi="Times New Roman" w:cs="Times New Roman"/>
          <w:i/>
          <w:iCs/>
          <w:color w:val="000000"/>
          <w:sz w:val="24"/>
          <w:szCs w:val="24"/>
          <w:lang w:eastAsia="en-US"/>
        </w:rPr>
        <w:t>Language</w:t>
      </w:r>
      <w:r w:rsidRPr="00EF0CB8">
        <w:rPr>
          <w:rFonts w:ascii="Times New Roman" w:eastAsiaTheme="minorHAnsi" w:hAnsi="Times New Roman" w:cs="Times New Roman"/>
          <w:color w:val="000000"/>
          <w:sz w:val="24"/>
          <w:szCs w:val="24"/>
          <w:lang w:eastAsia="en-US"/>
        </w:rPr>
        <w:t xml:space="preserve"> 61(2). </w:t>
      </w:r>
      <w:r w:rsidRPr="00EF0CB8">
        <w:rPr>
          <w:rFonts w:ascii="Times New Roman" w:eastAsiaTheme="minorHAnsi" w:hAnsi="Times New Roman" w:cs="Times New Roman"/>
          <w:color w:val="000000"/>
          <w:sz w:val="24"/>
          <w:szCs w:val="24"/>
          <w:lang w:eastAsia="en-US"/>
        </w:rPr>
        <w:tab/>
        <w:t>397–445.</w:t>
      </w:r>
    </w:p>
    <w:p w14:paraId="4532FAC8"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Vihman, Marilyn M. &amp; Kay, Edwin &amp; de Boysson-Bardies, Bénédicte &amp; Durand, Catherine &amp; Sundberg, Ulla. 1994. External sources of individual differences? A cross-linguistic </w:t>
      </w:r>
      <w:r w:rsidRPr="00EF0CB8">
        <w:rPr>
          <w:rFonts w:ascii="Times New Roman" w:eastAsiaTheme="minorHAnsi" w:hAnsi="Times New Roman" w:cs="Times New Roman"/>
          <w:color w:val="000000"/>
          <w:sz w:val="24"/>
          <w:szCs w:val="24"/>
          <w:lang w:eastAsia="en-US"/>
        </w:rPr>
        <w:tab/>
        <w:t xml:space="preserve">analysis of the phonetics of mothers' speech to 1-yr-old children. </w:t>
      </w:r>
      <w:r w:rsidRPr="00EF0CB8">
        <w:rPr>
          <w:rFonts w:ascii="Times New Roman" w:eastAsiaTheme="minorHAnsi" w:hAnsi="Times New Roman" w:cs="Times New Roman"/>
          <w:i/>
          <w:iCs/>
          <w:color w:val="000000"/>
          <w:sz w:val="24"/>
          <w:szCs w:val="24"/>
          <w:lang w:eastAsia="en-US"/>
        </w:rPr>
        <w:t xml:space="preserve">Developmental </w:t>
      </w:r>
      <w:r w:rsidRPr="00EF0CB8">
        <w:rPr>
          <w:rFonts w:ascii="Times New Roman" w:eastAsiaTheme="minorHAnsi" w:hAnsi="Times New Roman" w:cs="Times New Roman"/>
          <w:i/>
          <w:iCs/>
          <w:color w:val="000000"/>
          <w:sz w:val="24"/>
          <w:szCs w:val="24"/>
          <w:lang w:eastAsia="en-US"/>
        </w:rPr>
        <w:tab/>
        <w:t xml:space="preserve">Psychology </w:t>
      </w:r>
      <w:r w:rsidRPr="00EF0CB8">
        <w:rPr>
          <w:rFonts w:ascii="Times New Roman" w:eastAsiaTheme="minorHAnsi" w:hAnsi="Times New Roman" w:cs="Times New Roman"/>
          <w:color w:val="000000"/>
          <w:sz w:val="24"/>
          <w:szCs w:val="24"/>
          <w:lang w:eastAsia="en-US"/>
        </w:rPr>
        <w:t>30(5) 651–662.</w:t>
      </w:r>
    </w:p>
    <w:p w14:paraId="4FCBA698"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Wickham, Hadley. 2009. </w:t>
      </w:r>
      <w:r w:rsidRPr="00EF0CB8">
        <w:rPr>
          <w:rFonts w:ascii="Times New Roman" w:eastAsiaTheme="minorHAnsi" w:hAnsi="Times New Roman" w:cs="Times New Roman"/>
          <w:i/>
          <w:iCs/>
          <w:color w:val="000000"/>
          <w:sz w:val="24"/>
          <w:szCs w:val="24"/>
          <w:lang w:eastAsia="en-US"/>
        </w:rPr>
        <w:t>Ggplot2: Elegant graphics for data analysis.</w:t>
      </w:r>
      <w:r w:rsidRPr="00EF0CB8">
        <w:rPr>
          <w:rFonts w:ascii="Times New Roman" w:eastAsiaTheme="minorHAnsi" w:hAnsi="Times New Roman" w:cs="Times New Roman"/>
          <w:color w:val="000000"/>
          <w:sz w:val="24"/>
          <w:szCs w:val="24"/>
          <w:lang w:eastAsia="en-US"/>
        </w:rPr>
        <w:t xml:space="preserve"> New York, NY: </w:t>
      </w:r>
      <w:r w:rsidRPr="00EF0CB8">
        <w:rPr>
          <w:rFonts w:ascii="Times New Roman" w:eastAsiaTheme="minorHAnsi" w:hAnsi="Times New Roman" w:cs="Times New Roman"/>
          <w:color w:val="000000"/>
          <w:sz w:val="24"/>
          <w:szCs w:val="24"/>
          <w:lang w:eastAsia="en-US"/>
        </w:rPr>
        <w:tab/>
        <w:t xml:space="preserve">Springer-Verlag. Retrieved from </w:t>
      </w:r>
      <w:hyperlink r:id="rId21" w:history="1">
        <w:r w:rsidRPr="00EF0CB8">
          <w:rPr>
            <w:rFonts w:ascii="Times New Roman" w:eastAsiaTheme="minorHAnsi" w:hAnsi="Times New Roman" w:cs="Times New Roman"/>
            <w:sz w:val="24"/>
            <w:szCs w:val="24"/>
            <w:lang w:eastAsia="en-US"/>
          </w:rPr>
          <w:t>http://ggplot2.org</w:t>
        </w:r>
      </w:hyperlink>
      <w:r w:rsidRPr="00EF0CB8">
        <w:rPr>
          <w:rFonts w:ascii="Times New Roman" w:eastAsiaTheme="minorHAnsi" w:hAnsi="Times New Roman" w:cs="Times New Roman"/>
          <w:color w:val="000000"/>
          <w:sz w:val="24"/>
          <w:szCs w:val="24"/>
          <w:lang w:eastAsia="en-US"/>
        </w:rPr>
        <w:t xml:space="preserve"> </w:t>
      </w:r>
    </w:p>
    <w:p w14:paraId="52C2EA30" w14:textId="77777777" w:rsidR="001F2550" w:rsidRPr="00EF0CB8" w:rsidRDefault="001F2550" w:rsidP="001F2550">
      <w:pPr>
        <w:tabs>
          <w:tab w:val="left" w:pos="284"/>
        </w:tabs>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val="en-GB" w:eastAsia="en-US"/>
        </w:rPr>
        <w:t xml:space="preserve">Werker, Janet F. &amp; Trees, Richard C. 1984. </w:t>
      </w:r>
      <w:r w:rsidRPr="00EF0CB8">
        <w:rPr>
          <w:rFonts w:ascii="Times New Roman" w:eastAsiaTheme="minorHAnsi" w:hAnsi="Times New Roman" w:cs="Times New Roman"/>
          <w:color w:val="000000"/>
          <w:sz w:val="24"/>
          <w:szCs w:val="24"/>
          <w:lang w:eastAsia="en-US"/>
        </w:rPr>
        <w:t xml:space="preserve">Cross-language speech perception: Evidence for </w:t>
      </w:r>
      <w:r w:rsidRPr="00EF0CB8">
        <w:rPr>
          <w:rFonts w:ascii="Times New Roman" w:eastAsiaTheme="minorHAnsi" w:hAnsi="Times New Roman" w:cs="Times New Roman"/>
          <w:color w:val="000000"/>
          <w:sz w:val="24"/>
          <w:szCs w:val="24"/>
          <w:lang w:eastAsia="en-US"/>
        </w:rPr>
        <w:tab/>
        <w:t xml:space="preserve">perceptual reorganization during the first year of life. </w:t>
      </w:r>
      <w:r w:rsidRPr="00EF0CB8">
        <w:rPr>
          <w:rFonts w:ascii="Times New Roman" w:eastAsiaTheme="minorHAnsi" w:hAnsi="Times New Roman" w:cs="Times New Roman"/>
          <w:i/>
          <w:iCs/>
          <w:color w:val="000000"/>
          <w:sz w:val="24"/>
          <w:szCs w:val="24"/>
          <w:lang w:eastAsia="en-US"/>
        </w:rPr>
        <w:t>Infant Behavior and Development</w:t>
      </w:r>
      <w:r w:rsidRPr="00EF0CB8">
        <w:rPr>
          <w:rFonts w:ascii="Times New Roman" w:eastAsiaTheme="minorHAnsi" w:hAnsi="Times New Roman" w:cs="Times New Roman"/>
          <w:color w:val="000000"/>
          <w:sz w:val="24"/>
          <w:szCs w:val="24"/>
          <w:lang w:eastAsia="en-US"/>
        </w:rPr>
        <w:t xml:space="preserve"> </w:t>
      </w:r>
      <w:r w:rsidRPr="00EF0CB8">
        <w:rPr>
          <w:rFonts w:ascii="Times New Roman" w:eastAsiaTheme="minorHAnsi" w:hAnsi="Times New Roman" w:cs="Times New Roman"/>
          <w:color w:val="000000"/>
          <w:sz w:val="24"/>
          <w:szCs w:val="24"/>
          <w:lang w:eastAsia="en-US"/>
        </w:rPr>
        <w:tab/>
        <w:t>7(11). 49–63.</w:t>
      </w:r>
    </w:p>
    <w:p w14:paraId="1A9F0C88"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Westermann, Gert &amp; Miranda, Eduardo R. 2004. A new model of sensorimotor coupling </w:t>
      </w:r>
      <w:r w:rsidRPr="00EF0CB8">
        <w:rPr>
          <w:rFonts w:ascii="Times New Roman" w:eastAsiaTheme="minorHAnsi" w:hAnsi="Times New Roman" w:cs="Times New Roman"/>
          <w:color w:val="000000"/>
          <w:sz w:val="24"/>
          <w:szCs w:val="24"/>
          <w:lang w:eastAsia="en-US"/>
        </w:rPr>
        <w:tab/>
        <w:t xml:space="preserve">in the development of speech. </w:t>
      </w:r>
      <w:r w:rsidRPr="00EF0CB8">
        <w:rPr>
          <w:rFonts w:ascii="Times New Roman" w:eastAsiaTheme="minorHAnsi" w:hAnsi="Times New Roman" w:cs="Times New Roman"/>
          <w:i/>
          <w:iCs/>
          <w:color w:val="000000"/>
          <w:sz w:val="24"/>
          <w:szCs w:val="24"/>
          <w:lang w:eastAsia="en-US"/>
        </w:rPr>
        <w:t>Brain and language</w:t>
      </w:r>
      <w:r w:rsidRPr="00EF0CB8">
        <w:rPr>
          <w:rFonts w:ascii="Times New Roman" w:eastAsiaTheme="minorHAnsi" w:hAnsi="Times New Roman" w:cs="Times New Roman"/>
          <w:color w:val="000000"/>
          <w:sz w:val="24"/>
          <w:szCs w:val="24"/>
          <w:lang w:eastAsia="en-US"/>
        </w:rPr>
        <w:t xml:space="preserve"> 89(2). 393–400.</w:t>
      </w:r>
    </w:p>
    <w:p w14:paraId="62B06FC2" w14:textId="77777777" w:rsidR="001F2550" w:rsidRPr="00EF0CB8" w:rsidRDefault="001F2550" w:rsidP="001F2550">
      <w:pPr>
        <w:tabs>
          <w:tab w:val="left" w:pos="284"/>
        </w:tabs>
        <w:autoSpaceDE w:val="0"/>
        <w:autoSpaceDN w:val="0"/>
        <w:adjustRightInd w:val="0"/>
        <w:spacing w:after="0" w:line="240" w:lineRule="auto"/>
        <w:ind w:left="270" w:hanging="270"/>
        <w:rPr>
          <w:rFonts w:ascii="Times New Roman" w:eastAsiaTheme="minorHAnsi" w:hAnsi="Times New Roman" w:cs="Times New Roman"/>
          <w:color w:val="000000"/>
          <w:sz w:val="24"/>
          <w:szCs w:val="24"/>
          <w:lang w:eastAsia="en-US"/>
        </w:rPr>
      </w:pPr>
      <w:r w:rsidRPr="00EF0CB8">
        <w:rPr>
          <w:rFonts w:ascii="Times New Roman" w:eastAsiaTheme="minorHAnsi" w:hAnsi="Times New Roman" w:cs="Times New Roman"/>
          <w:color w:val="000000"/>
          <w:sz w:val="24"/>
          <w:szCs w:val="24"/>
          <w:lang w:eastAsia="en-US"/>
        </w:rPr>
        <w:t xml:space="preserve">Weisleder, Adriana &amp; Fernald, Anne. 2013. Talking to children matters: Early language </w:t>
      </w:r>
      <w:r w:rsidRPr="00EF0CB8">
        <w:rPr>
          <w:rFonts w:ascii="Times New Roman" w:eastAsiaTheme="minorHAnsi" w:hAnsi="Times New Roman" w:cs="Times New Roman"/>
          <w:color w:val="000000"/>
          <w:sz w:val="24"/>
          <w:szCs w:val="24"/>
          <w:lang w:eastAsia="en-US"/>
        </w:rPr>
        <w:tab/>
        <w:t xml:space="preserve">experience strengthens processing and builds vocabulary. </w:t>
      </w:r>
      <w:r w:rsidRPr="00EF0CB8">
        <w:rPr>
          <w:rFonts w:ascii="Times New Roman" w:eastAsiaTheme="minorHAnsi" w:hAnsi="Times New Roman" w:cs="Times New Roman"/>
          <w:i/>
          <w:iCs/>
          <w:color w:val="000000"/>
          <w:sz w:val="24"/>
          <w:szCs w:val="24"/>
          <w:lang w:eastAsia="en-US"/>
        </w:rPr>
        <w:t xml:space="preserve">Psychological Science </w:t>
      </w:r>
      <w:r w:rsidRPr="00EF0CB8">
        <w:rPr>
          <w:rFonts w:ascii="Times New Roman" w:eastAsiaTheme="minorHAnsi" w:hAnsi="Times New Roman" w:cs="Times New Roman"/>
          <w:color w:val="000000"/>
          <w:sz w:val="24"/>
          <w:szCs w:val="24"/>
          <w:lang w:eastAsia="en-US"/>
        </w:rPr>
        <w:t xml:space="preserve">24(11). </w:t>
      </w:r>
      <w:r w:rsidRPr="00EF0CB8">
        <w:rPr>
          <w:rFonts w:ascii="Times New Roman" w:eastAsiaTheme="minorHAnsi" w:hAnsi="Times New Roman" w:cs="Times New Roman"/>
          <w:color w:val="000000"/>
          <w:sz w:val="24"/>
          <w:szCs w:val="24"/>
          <w:lang w:eastAsia="en-US"/>
        </w:rPr>
        <w:tab/>
        <w:t>2143–2152.</w:t>
      </w:r>
    </w:p>
    <w:p w14:paraId="25BC41B7" w14:textId="77777777" w:rsidR="001F2550" w:rsidRPr="00EF0CB8" w:rsidRDefault="001F2550" w:rsidP="001F2550">
      <w:pPr>
        <w:autoSpaceDE w:val="0"/>
        <w:autoSpaceDN w:val="0"/>
        <w:adjustRightInd w:val="0"/>
        <w:spacing w:after="200" w:line="276" w:lineRule="auto"/>
        <w:rPr>
          <w:rFonts w:ascii="Times New Roman" w:eastAsiaTheme="minorHAnsi" w:hAnsi="Times New Roman" w:cs="Times New Roman"/>
          <w:lang w:val="en" w:eastAsia="en-US"/>
        </w:rPr>
      </w:pPr>
    </w:p>
    <w:p w14:paraId="4231D3F6" w14:textId="77777777" w:rsidR="001F2550" w:rsidRPr="00EF0CB8" w:rsidRDefault="001F2550" w:rsidP="001F2550">
      <w:pPr>
        <w:rPr>
          <w:rFonts w:ascii="Times New Roman" w:hAnsi="Times New Roman" w:cs="Times New Roman"/>
        </w:rPr>
      </w:pPr>
    </w:p>
    <w:p w14:paraId="2B3B6323" w14:textId="77777777" w:rsidR="00DF3B1B" w:rsidRDefault="00DF3B1B" w:rsidP="002849DD">
      <w:pPr>
        <w:pBdr>
          <w:top w:val="nil"/>
          <w:left w:val="nil"/>
          <w:bottom w:val="nil"/>
          <w:right w:val="nil"/>
          <w:between w:val="nil"/>
        </w:pBdr>
        <w:spacing w:after="0" w:line="240" w:lineRule="auto"/>
        <w:jc w:val="both"/>
        <w:rPr>
          <w:color w:val="000000"/>
        </w:rPr>
      </w:pPr>
    </w:p>
    <w:sectPr w:rsidR="00DF3B1B">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uthor" w:initials="A">
    <w:p w14:paraId="5A9A696A" w14:textId="77777777" w:rsidR="00170F6D" w:rsidRDefault="00170F6D" w:rsidP="0035279A">
      <w:r>
        <w:rPr>
          <w:rStyle w:val="CommentReference"/>
        </w:rPr>
        <w:annotationRef/>
      </w:r>
      <w:r>
        <w:rPr>
          <w:sz w:val="20"/>
          <w:szCs w:val="20"/>
        </w:rPr>
        <w:t>Please double check the formatting here,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A69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A696A" w16cid:durableId="264858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2372B"/>
    <w:multiLevelType w:val="multilevel"/>
    <w:tmpl w:val="52AE6542"/>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71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B1B"/>
    <w:rsid w:val="0000248D"/>
    <w:rsid w:val="000628D3"/>
    <w:rsid w:val="000709D2"/>
    <w:rsid w:val="00072B66"/>
    <w:rsid w:val="00095B43"/>
    <w:rsid w:val="000D03EF"/>
    <w:rsid w:val="000D305D"/>
    <w:rsid w:val="000D470A"/>
    <w:rsid w:val="000D4F0E"/>
    <w:rsid w:val="000D5AFD"/>
    <w:rsid w:val="000D61E1"/>
    <w:rsid w:val="000E73D4"/>
    <w:rsid w:val="000F0664"/>
    <w:rsid w:val="0011451D"/>
    <w:rsid w:val="00136360"/>
    <w:rsid w:val="001469D7"/>
    <w:rsid w:val="00170F6D"/>
    <w:rsid w:val="0018336C"/>
    <w:rsid w:val="00194517"/>
    <w:rsid w:val="001E2C0A"/>
    <w:rsid w:val="001F2550"/>
    <w:rsid w:val="00204E40"/>
    <w:rsid w:val="0022148F"/>
    <w:rsid w:val="00257A84"/>
    <w:rsid w:val="00267BE3"/>
    <w:rsid w:val="0027131B"/>
    <w:rsid w:val="002849DD"/>
    <w:rsid w:val="00285250"/>
    <w:rsid w:val="00286252"/>
    <w:rsid w:val="002B6DB7"/>
    <w:rsid w:val="002C11D8"/>
    <w:rsid w:val="002C44FE"/>
    <w:rsid w:val="002D211E"/>
    <w:rsid w:val="002D45AC"/>
    <w:rsid w:val="002D7B38"/>
    <w:rsid w:val="002F2386"/>
    <w:rsid w:val="0031153F"/>
    <w:rsid w:val="003140AD"/>
    <w:rsid w:val="0031428F"/>
    <w:rsid w:val="00315757"/>
    <w:rsid w:val="00321BB7"/>
    <w:rsid w:val="003604C6"/>
    <w:rsid w:val="00364C3D"/>
    <w:rsid w:val="0038429F"/>
    <w:rsid w:val="00393560"/>
    <w:rsid w:val="003A6D3A"/>
    <w:rsid w:val="003D47A9"/>
    <w:rsid w:val="004160EB"/>
    <w:rsid w:val="004253C8"/>
    <w:rsid w:val="0044780F"/>
    <w:rsid w:val="004517D9"/>
    <w:rsid w:val="00457604"/>
    <w:rsid w:val="00473571"/>
    <w:rsid w:val="004A4FFF"/>
    <w:rsid w:val="004B4146"/>
    <w:rsid w:val="004C03EA"/>
    <w:rsid w:val="004D3BE0"/>
    <w:rsid w:val="004D72C2"/>
    <w:rsid w:val="00505814"/>
    <w:rsid w:val="005A2BBA"/>
    <w:rsid w:val="005A6308"/>
    <w:rsid w:val="005B70AC"/>
    <w:rsid w:val="005C33AE"/>
    <w:rsid w:val="005C4D8F"/>
    <w:rsid w:val="005C5E52"/>
    <w:rsid w:val="005F7127"/>
    <w:rsid w:val="0060212A"/>
    <w:rsid w:val="006104F5"/>
    <w:rsid w:val="00614A02"/>
    <w:rsid w:val="00620187"/>
    <w:rsid w:val="00635F8D"/>
    <w:rsid w:val="00636259"/>
    <w:rsid w:val="0064593C"/>
    <w:rsid w:val="006511A6"/>
    <w:rsid w:val="00665058"/>
    <w:rsid w:val="006E2929"/>
    <w:rsid w:val="006E3B9F"/>
    <w:rsid w:val="006E53A8"/>
    <w:rsid w:val="006F1D43"/>
    <w:rsid w:val="00732297"/>
    <w:rsid w:val="0073293E"/>
    <w:rsid w:val="00777435"/>
    <w:rsid w:val="00785C73"/>
    <w:rsid w:val="00787FA1"/>
    <w:rsid w:val="0079138D"/>
    <w:rsid w:val="007A738E"/>
    <w:rsid w:val="007B5F2B"/>
    <w:rsid w:val="007C1E5B"/>
    <w:rsid w:val="007D3B17"/>
    <w:rsid w:val="007F1C98"/>
    <w:rsid w:val="00806B42"/>
    <w:rsid w:val="0082465B"/>
    <w:rsid w:val="008318F2"/>
    <w:rsid w:val="008470FA"/>
    <w:rsid w:val="00850AA4"/>
    <w:rsid w:val="008F4729"/>
    <w:rsid w:val="009246F3"/>
    <w:rsid w:val="00930DE0"/>
    <w:rsid w:val="0093596E"/>
    <w:rsid w:val="00945776"/>
    <w:rsid w:val="00964946"/>
    <w:rsid w:val="0097333F"/>
    <w:rsid w:val="009B5832"/>
    <w:rsid w:val="009D17F6"/>
    <w:rsid w:val="009D28B5"/>
    <w:rsid w:val="00A24D05"/>
    <w:rsid w:val="00A27ECA"/>
    <w:rsid w:val="00A628AE"/>
    <w:rsid w:val="00A73241"/>
    <w:rsid w:val="00A7632F"/>
    <w:rsid w:val="00A77FD5"/>
    <w:rsid w:val="00A86EDF"/>
    <w:rsid w:val="00A8776C"/>
    <w:rsid w:val="00A97770"/>
    <w:rsid w:val="00AA20EE"/>
    <w:rsid w:val="00AB6241"/>
    <w:rsid w:val="00AC2E3D"/>
    <w:rsid w:val="00AC556D"/>
    <w:rsid w:val="00AD167B"/>
    <w:rsid w:val="00AE58B3"/>
    <w:rsid w:val="00AE66E2"/>
    <w:rsid w:val="00AF5EFD"/>
    <w:rsid w:val="00B50C35"/>
    <w:rsid w:val="00B57569"/>
    <w:rsid w:val="00B60FB2"/>
    <w:rsid w:val="00B62443"/>
    <w:rsid w:val="00B7164F"/>
    <w:rsid w:val="00BB3D7A"/>
    <w:rsid w:val="00BE477F"/>
    <w:rsid w:val="00BF1BDD"/>
    <w:rsid w:val="00C006FD"/>
    <w:rsid w:val="00C45C07"/>
    <w:rsid w:val="00C5274D"/>
    <w:rsid w:val="00C71040"/>
    <w:rsid w:val="00C814AC"/>
    <w:rsid w:val="00CA7568"/>
    <w:rsid w:val="00D03311"/>
    <w:rsid w:val="00D05B34"/>
    <w:rsid w:val="00D12A66"/>
    <w:rsid w:val="00D26A8C"/>
    <w:rsid w:val="00D4038F"/>
    <w:rsid w:val="00D40B1F"/>
    <w:rsid w:val="00D452CD"/>
    <w:rsid w:val="00D54D59"/>
    <w:rsid w:val="00D71965"/>
    <w:rsid w:val="00D80008"/>
    <w:rsid w:val="00D80381"/>
    <w:rsid w:val="00D91233"/>
    <w:rsid w:val="00DC0C29"/>
    <w:rsid w:val="00DD2AAA"/>
    <w:rsid w:val="00DD2E7C"/>
    <w:rsid w:val="00DE0A7A"/>
    <w:rsid w:val="00DE1B8C"/>
    <w:rsid w:val="00DF3B1B"/>
    <w:rsid w:val="00E32914"/>
    <w:rsid w:val="00E450E8"/>
    <w:rsid w:val="00E67B43"/>
    <w:rsid w:val="00EA29F5"/>
    <w:rsid w:val="00EB3961"/>
    <w:rsid w:val="00F0701F"/>
    <w:rsid w:val="00F74868"/>
    <w:rsid w:val="00F82949"/>
    <w:rsid w:val="00F85A0C"/>
    <w:rsid w:val="00F877B6"/>
    <w:rsid w:val="00FA2243"/>
    <w:rsid w:val="00FA4C18"/>
    <w:rsid w:val="00FC2676"/>
    <w:rsid w:val="00FD1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DF7"/>
    <w:pPr>
      <w:spacing w:after="0" w:line="240" w:lineRule="auto"/>
    </w:pPr>
  </w:style>
  <w:style w:type="character" w:styleId="Hyperlink">
    <w:name w:val="Hyperlink"/>
    <w:basedOn w:val="DefaultParagraphFont"/>
    <w:uiPriority w:val="99"/>
    <w:unhideWhenUsed/>
    <w:rsid w:val="00A30059"/>
    <w:rPr>
      <w:color w:val="0563C1" w:themeColor="hyperlink"/>
      <w:u w:val="single"/>
    </w:rPr>
  </w:style>
  <w:style w:type="paragraph" w:styleId="BalloonText">
    <w:name w:val="Balloon Text"/>
    <w:basedOn w:val="Normal"/>
    <w:link w:val="BalloonTextChar"/>
    <w:uiPriority w:val="99"/>
    <w:semiHidden/>
    <w:unhideWhenUsed/>
    <w:rsid w:val="00424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3C0"/>
    <w:rPr>
      <w:rFonts w:ascii="Segoe UI" w:hAnsi="Segoe UI" w:cs="Segoe UI"/>
      <w:sz w:val="18"/>
      <w:szCs w:val="18"/>
    </w:rPr>
  </w:style>
  <w:style w:type="paragraph" w:styleId="CommentText">
    <w:name w:val="annotation text"/>
    <w:basedOn w:val="Normal"/>
    <w:link w:val="CommentTextChar"/>
    <w:uiPriority w:val="99"/>
    <w:semiHidden/>
    <w:unhideWhenUsed/>
    <w:rsid w:val="00304BDE"/>
    <w:pPr>
      <w:spacing w:line="240" w:lineRule="auto"/>
    </w:pPr>
    <w:rPr>
      <w:sz w:val="20"/>
      <w:szCs w:val="20"/>
    </w:rPr>
  </w:style>
  <w:style w:type="character" w:customStyle="1" w:styleId="CommentTextChar">
    <w:name w:val="Comment Text Char"/>
    <w:basedOn w:val="DefaultParagraphFont"/>
    <w:link w:val="CommentText"/>
    <w:uiPriority w:val="99"/>
    <w:semiHidden/>
    <w:rsid w:val="00304BDE"/>
    <w:rPr>
      <w:sz w:val="20"/>
      <w:szCs w:val="20"/>
    </w:rPr>
  </w:style>
  <w:style w:type="character" w:styleId="CommentReference">
    <w:name w:val="annotation reference"/>
    <w:basedOn w:val="DefaultParagraphFont"/>
    <w:uiPriority w:val="99"/>
    <w:semiHidden/>
    <w:unhideWhenUsed/>
    <w:rsid w:val="00304BDE"/>
    <w:rPr>
      <w:sz w:val="16"/>
      <w:szCs w:val="16"/>
    </w:rPr>
  </w:style>
  <w:style w:type="paragraph" w:styleId="BodyText">
    <w:name w:val="Body Text"/>
    <w:basedOn w:val="Normal"/>
    <w:link w:val="BodyTextChar"/>
    <w:qFormat/>
    <w:rsid w:val="00D36429"/>
    <w:pPr>
      <w:spacing w:before="180" w:after="240" w:line="480" w:lineRule="auto"/>
      <w:ind w:firstLine="680"/>
    </w:pPr>
    <w:rPr>
      <w:rFonts w:ascii="Times New Roman" w:hAnsi="Times New Roman"/>
      <w:sz w:val="24"/>
      <w:szCs w:val="24"/>
    </w:rPr>
  </w:style>
  <w:style w:type="character" w:customStyle="1" w:styleId="BodyTextChar">
    <w:name w:val="Body Text Char"/>
    <w:basedOn w:val="DefaultParagraphFont"/>
    <w:link w:val="BodyText"/>
    <w:rsid w:val="00D36429"/>
    <w:rPr>
      <w:rFonts w:ascii="Times New Roman" w:hAnsi="Times New Roman"/>
      <w:sz w:val="24"/>
      <w:szCs w:val="24"/>
      <w:lang w:val="en-US"/>
    </w:rPr>
  </w:style>
  <w:style w:type="character" w:styleId="UnresolvedMention">
    <w:name w:val="Unresolved Mention"/>
    <w:basedOn w:val="DefaultParagraphFont"/>
    <w:uiPriority w:val="99"/>
    <w:semiHidden/>
    <w:unhideWhenUsed/>
    <w:rsid w:val="004F22D9"/>
    <w:rPr>
      <w:color w:val="605E5C"/>
      <w:shd w:val="clear" w:color="auto" w:fill="E1DFDD"/>
    </w:rPr>
  </w:style>
  <w:style w:type="character" w:styleId="IntenseReference">
    <w:name w:val="Intense Reference"/>
    <w:basedOn w:val="DefaultParagraphFont"/>
    <w:uiPriority w:val="32"/>
    <w:qFormat/>
    <w:rsid w:val="000F0E1D"/>
    <w:rPr>
      <w:b/>
      <w:bCs/>
      <w:smallCaps/>
      <w:color w:val="4472C4" w:themeColor="accent1"/>
      <w:spacing w:val="5"/>
    </w:rPr>
  </w:style>
  <w:style w:type="table" w:styleId="TableGrid">
    <w:name w:val="Table Grid"/>
    <w:basedOn w:val="TableNormal"/>
    <w:uiPriority w:val="39"/>
    <w:rsid w:val="000F0E1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0E1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2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317"/>
  </w:style>
  <w:style w:type="paragraph" w:styleId="Footer">
    <w:name w:val="footer"/>
    <w:basedOn w:val="Normal"/>
    <w:link w:val="FooterChar"/>
    <w:uiPriority w:val="99"/>
    <w:unhideWhenUsed/>
    <w:rsid w:val="00372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31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paragraph" w:styleId="Revision">
    <w:name w:val="Revision"/>
    <w:hidden/>
    <w:uiPriority w:val="99"/>
    <w:semiHidden/>
    <w:rsid w:val="005C33AE"/>
    <w:pPr>
      <w:spacing w:after="0" w:line="240" w:lineRule="auto"/>
    </w:pPr>
  </w:style>
  <w:style w:type="paragraph" w:styleId="CommentSubject">
    <w:name w:val="annotation subject"/>
    <w:basedOn w:val="CommentText"/>
    <w:next w:val="CommentText"/>
    <w:link w:val="CommentSubjectChar"/>
    <w:uiPriority w:val="99"/>
    <w:semiHidden/>
    <w:unhideWhenUsed/>
    <w:rsid w:val="00170F6D"/>
    <w:rPr>
      <w:b/>
      <w:bCs/>
    </w:rPr>
  </w:style>
  <w:style w:type="character" w:customStyle="1" w:styleId="CommentSubjectChar">
    <w:name w:val="Comment Subject Char"/>
    <w:basedOn w:val="CommentTextChar"/>
    <w:link w:val="CommentSubject"/>
    <w:uiPriority w:val="99"/>
    <w:semiHidden/>
    <w:rsid w:val="00170F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3400">
      <w:bodyDiv w:val="1"/>
      <w:marLeft w:val="0"/>
      <w:marRight w:val="0"/>
      <w:marTop w:val="0"/>
      <w:marBottom w:val="0"/>
      <w:divBdr>
        <w:top w:val="none" w:sz="0" w:space="0" w:color="auto"/>
        <w:left w:val="none" w:sz="0" w:space="0" w:color="auto"/>
        <w:bottom w:val="none" w:sz="0" w:space="0" w:color="auto"/>
        <w:right w:val="none" w:sz="0" w:space="0" w:color="auto"/>
      </w:divBdr>
    </w:div>
    <w:div w:id="648753236">
      <w:bodyDiv w:val="1"/>
      <w:marLeft w:val="0"/>
      <w:marRight w:val="0"/>
      <w:marTop w:val="0"/>
      <w:marBottom w:val="0"/>
      <w:divBdr>
        <w:top w:val="none" w:sz="0" w:space="0" w:color="auto"/>
        <w:left w:val="none" w:sz="0" w:space="0" w:color="auto"/>
        <w:bottom w:val="none" w:sz="0" w:space="0" w:color="auto"/>
        <w:right w:val="none" w:sz="0" w:space="0" w:color="auto"/>
      </w:divBdr>
    </w:div>
    <w:div w:id="1324503767">
      <w:bodyDiv w:val="1"/>
      <w:marLeft w:val="0"/>
      <w:marRight w:val="0"/>
      <w:marTop w:val="0"/>
      <w:marBottom w:val="0"/>
      <w:divBdr>
        <w:top w:val="none" w:sz="0" w:space="0" w:color="auto"/>
        <w:left w:val="none" w:sz="0" w:space="0" w:color="auto"/>
        <w:bottom w:val="none" w:sz="0" w:space="0" w:color="auto"/>
        <w:right w:val="none" w:sz="0" w:space="0" w:color="auto"/>
      </w:divBdr>
    </w:div>
    <w:div w:id="1861695810">
      <w:bodyDiv w:val="1"/>
      <w:marLeft w:val="0"/>
      <w:marRight w:val="0"/>
      <w:marTop w:val="0"/>
      <w:marBottom w:val="0"/>
      <w:divBdr>
        <w:top w:val="none" w:sz="0" w:space="0" w:color="auto"/>
        <w:left w:val="none" w:sz="0" w:space="0" w:color="auto"/>
        <w:bottom w:val="none" w:sz="0" w:space="0" w:color="auto"/>
        <w:right w:val="none" w:sz="0" w:space="0" w:color="auto"/>
      </w:divBdr>
      <w:divsChild>
        <w:div w:id="17494271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casillas@uchicago.edu" TargetMode="External"/><Relationship Id="rId13" Type="http://schemas.openxmlformats.org/officeDocument/2006/relationships/hyperlink" Target="http://www.ethnologue.com.ru.idm.oclc.org" TargetMode="External"/><Relationship Id="rId18"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hyperlink" Target="http://ggplot2.org" TargetMode="External"/><Relationship Id="rId7" Type="http://schemas.openxmlformats.org/officeDocument/2006/relationships/hyperlink" Target="mailto:aakvs@xs4all.nl" TargetMode="External"/><Relationship Id="rId12" Type="http://schemas.openxmlformats.org/officeDocument/2006/relationships/hyperlink" Target="https://psyarxiv.com/723pr/" TargetMode="External"/><Relationship Id="rId17"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yperlink" Target="http://phoible.org"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016/j.cogpsych.2020.101308" TargetMode="External"/><Relationship Id="rId23"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internationalphoneticassociation.org/content/full-ipa-chart"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8LV79MS6u8nGkLYLIk2J7T88A==">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55F736-FFBB-4785-96AB-A608D78C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10574</Words>
  <Characters>60278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2022-06-03T15:42:00Z</dcterms:created>
  <dcterms:modified xsi:type="dcterms:W3CDTF">2022-06-06T15:41:00Z</dcterms:modified>
</cp:coreProperties>
</file>