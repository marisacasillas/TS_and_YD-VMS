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B393" w14:textId="74DEB861" w:rsidR="00603B2B" w:rsidRDefault="00603B2B" w:rsidP="00603B2B">
      <w:pPr>
        <w:pBdr>
          <w:top w:val="nil"/>
          <w:left w:val="nil"/>
          <w:bottom w:val="nil"/>
          <w:right w:val="nil"/>
          <w:between w:val="nil"/>
        </w:pBdr>
        <w:spacing w:after="0" w:line="240" w:lineRule="auto"/>
        <w:jc w:val="center"/>
        <w:rPr>
          <w:ins w:id="0" w:author="Author"/>
          <w:rFonts w:ascii="Times New Roman" w:eastAsia="Times New Roman" w:hAnsi="Times New Roman" w:cs="Times New Roman"/>
          <w:color w:val="000000"/>
          <w:sz w:val="40"/>
          <w:szCs w:val="40"/>
        </w:rPr>
      </w:pPr>
      <w:commentRangeStart w:id="1"/>
      <w:ins w:id="2" w:author="Author">
        <w:r>
          <w:rPr>
            <w:rFonts w:ascii="Times New Roman" w:eastAsia="Times New Roman" w:hAnsi="Times New Roman" w:cs="Times New Roman"/>
            <w:color w:val="000000"/>
            <w:sz w:val="40"/>
            <w:szCs w:val="40"/>
          </w:rPr>
          <w:t>(Non-)effects of linguistic environment on early stable consonant production: A cross cultural case study</w:t>
        </w:r>
      </w:ins>
    </w:p>
    <w:p w14:paraId="1F545B39" w14:textId="77777777" w:rsidR="00603B2B" w:rsidRDefault="00603B2B" w:rsidP="00603B2B">
      <w:pPr>
        <w:pBdr>
          <w:top w:val="nil"/>
          <w:left w:val="nil"/>
          <w:bottom w:val="nil"/>
          <w:right w:val="nil"/>
          <w:between w:val="nil"/>
        </w:pBdr>
        <w:spacing w:after="0" w:line="240" w:lineRule="auto"/>
        <w:jc w:val="center"/>
        <w:rPr>
          <w:ins w:id="3" w:author="Author"/>
          <w:rFonts w:ascii="Times New Roman" w:eastAsia="Times New Roman" w:hAnsi="Times New Roman" w:cs="Times New Roman"/>
          <w:color w:val="000000"/>
          <w:sz w:val="40"/>
          <w:szCs w:val="40"/>
        </w:rPr>
      </w:pPr>
    </w:p>
    <w:p w14:paraId="5C965964" w14:textId="1E49AD1A" w:rsidR="00603B2B" w:rsidRDefault="00A33A1B" w:rsidP="00A33A1B">
      <w:pPr>
        <w:spacing w:after="0" w:line="240" w:lineRule="auto"/>
        <w:jc w:val="center"/>
        <w:rPr>
          <w:ins w:id="4" w:author="Author"/>
          <w:rFonts w:ascii="Times New Roman" w:eastAsia="Times New Roman" w:hAnsi="Times New Roman" w:cs="Times New Roman"/>
          <w:b/>
          <w:color w:val="000000" w:themeColor="text1"/>
          <w:sz w:val="40"/>
          <w:szCs w:val="40"/>
        </w:rPr>
      </w:pPr>
      <w:r w:rsidRPr="00603B2B">
        <w:rPr>
          <w:rFonts w:ascii="Times New Roman" w:eastAsia="Times New Roman" w:hAnsi="Times New Roman" w:cs="Times New Roman"/>
          <w:b/>
          <w:color w:val="000000" w:themeColor="text1"/>
          <w:sz w:val="40"/>
          <w:szCs w:val="40"/>
          <w:rPrChange w:id="5" w:author="Author">
            <w:rPr>
              <w:rFonts w:ascii="Times New Roman" w:eastAsia="Times New Roman" w:hAnsi="Times New Roman" w:cs="Times New Roman"/>
              <w:b/>
              <w:color w:val="000000" w:themeColor="text1"/>
              <w:sz w:val="24"/>
              <w:szCs w:val="24"/>
            </w:rPr>
          </w:rPrChange>
        </w:rPr>
        <w:t>Appendix</w:t>
      </w:r>
    </w:p>
    <w:p w14:paraId="0B828F72" w14:textId="5C1D4E70" w:rsidR="00603B2B" w:rsidRDefault="00603B2B" w:rsidP="00A33A1B">
      <w:pPr>
        <w:spacing w:after="0" w:line="240" w:lineRule="auto"/>
        <w:jc w:val="center"/>
        <w:rPr>
          <w:ins w:id="6" w:author="Author"/>
          <w:rFonts w:ascii="Times New Roman" w:eastAsia="Times New Roman" w:hAnsi="Times New Roman" w:cs="Times New Roman"/>
          <w:b/>
          <w:color w:val="000000" w:themeColor="text1"/>
          <w:sz w:val="40"/>
          <w:szCs w:val="40"/>
        </w:rPr>
      </w:pPr>
    </w:p>
    <w:p w14:paraId="6B56FBE5" w14:textId="12814D96" w:rsidR="00603B2B" w:rsidRPr="00603B2B" w:rsidRDefault="00603B2B" w:rsidP="00A33A1B">
      <w:pPr>
        <w:spacing w:after="0" w:line="240" w:lineRule="auto"/>
        <w:jc w:val="center"/>
        <w:rPr>
          <w:ins w:id="7" w:author="Author"/>
          <w:rFonts w:ascii="Times New Roman" w:eastAsia="Times New Roman" w:hAnsi="Times New Roman" w:cs="Times New Roman"/>
          <w:bCs/>
          <w:color w:val="000000" w:themeColor="text1"/>
          <w:sz w:val="40"/>
          <w:szCs w:val="40"/>
          <w:rPrChange w:id="8" w:author="Author">
            <w:rPr>
              <w:ins w:id="9" w:author="Author"/>
              <w:rFonts w:ascii="Times New Roman" w:eastAsia="Times New Roman" w:hAnsi="Times New Roman" w:cs="Times New Roman"/>
              <w:b/>
              <w:color w:val="000000" w:themeColor="text1"/>
              <w:sz w:val="24"/>
              <w:szCs w:val="24"/>
            </w:rPr>
          </w:rPrChange>
        </w:rPr>
      </w:pPr>
      <w:ins w:id="10" w:author="Author">
        <w:r w:rsidRPr="00603B2B">
          <w:rPr>
            <w:rFonts w:ascii="Times New Roman" w:eastAsia="Times New Roman" w:hAnsi="Times New Roman" w:cs="Times New Roman"/>
            <w:bCs/>
            <w:color w:val="000000" w:themeColor="text1"/>
            <w:sz w:val="40"/>
            <w:szCs w:val="40"/>
            <w:rPrChange w:id="11" w:author="Author">
              <w:rPr>
                <w:rFonts w:ascii="Times New Roman" w:eastAsia="Times New Roman" w:hAnsi="Times New Roman" w:cs="Times New Roman"/>
                <w:b/>
                <w:color w:val="000000" w:themeColor="text1"/>
                <w:sz w:val="40"/>
                <w:szCs w:val="40"/>
              </w:rPr>
            </w:rPrChange>
          </w:rPr>
          <w:t>Bram Peute &amp; Marisa Casillas</w:t>
        </w:r>
      </w:ins>
      <w:commentRangeEnd w:id="1"/>
      <w:r w:rsidR="009A7C5D">
        <w:rPr>
          <w:rStyle w:val="CommentReference"/>
        </w:rPr>
        <w:commentReference w:id="1"/>
      </w:r>
    </w:p>
    <w:p w14:paraId="476AA9F9" w14:textId="77777777" w:rsidR="00603B2B" w:rsidRDefault="00603B2B">
      <w:pPr>
        <w:rPr>
          <w:ins w:id="12" w:author="Author"/>
          <w:rFonts w:ascii="Times New Roman" w:eastAsia="Times New Roman" w:hAnsi="Times New Roman" w:cs="Times New Roman"/>
          <w:b/>
          <w:color w:val="000000" w:themeColor="text1"/>
          <w:sz w:val="24"/>
          <w:szCs w:val="24"/>
        </w:rPr>
      </w:pPr>
      <w:ins w:id="13" w:author="Author">
        <w:r>
          <w:rPr>
            <w:rFonts w:ascii="Times New Roman" w:eastAsia="Times New Roman" w:hAnsi="Times New Roman" w:cs="Times New Roman"/>
            <w:b/>
            <w:color w:val="000000" w:themeColor="text1"/>
            <w:sz w:val="24"/>
            <w:szCs w:val="24"/>
          </w:rPr>
          <w:br w:type="page"/>
        </w:r>
      </w:ins>
    </w:p>
    <w:p w14:paraId="27C2528A" w14:textId="77777777" w:rsidR="00A33A1B" w:rsidRPr="00AC350E" w:rsidRDefault="00A33A1B" w:rsidP="00A33A1B">
      <w:pPr>
        <w:spacing w:after="0" w:line="240" w:lineRule="auto"/>
        <w:jc w:val="center"/>
        <w:rPr>
          <w:rFonts w:ascii="Times New Roman" w:eastAsia="Times New Roman" w:hAnsi="Times New Roman" w:cs="Times New Roman"/>
          <w:b/>
          <w:color w:val="000000" w:themeColor="text1"/>
          <w:sz w:val="24"/>
          <w:szCs w:val="24"/>
        </w:rPr>
      </w:pPr>
    </w:p>
    <w:tbl>
      <w:tblPr>
        <w:tblW w:w="14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783"/>
        <w:gridCol w:w="519"/>
        <w:gridCol w:w="532"/>
        <w:gridCol w:w="508"/>
        <w:gridCol w:w="451"/>
        <w:gridCol w:w="354"/>
        <w:gridCol w:w="451"/>
        <w:gridCol w:w="451"/>
        <w:gridCol w:w="354"/>
        <w:gridCol w:w="467"/>
        <w:gridCol w:w="464"/>
        <w:gridCol w:w="374"/>
        <w:gridCol w:w="492"/>
        <w:gridCol w:w="869"/>
        <w:gridCol w:w="1431"/>
        <w:gridCol w:w="1116"/>
        <w:gridCol w:w="1116"/>
        <w:gridCol w:w="601"/>
        <w:gridCol w:w="451"/>
        <w:gridCol w:w="451"/>
        <w:gridCol w:w="451"/>
        <w:gridCol w:w="428"/>
        <w:gridCol w:w="100"/>
      </w:tblGrid>
      <w:tr w:rsidR="00A33A1B" w:rsidRPr="00AC350E" w14:paraId="32EAD1CC" w14:textId="77777777" w:rsidTr="004A522A">
        <w:trPr>
          <w:trHeight w:val="283"/>
        </w:trPr>
        <w:tc>
          <w:tcPr>
            <w:tcW w:w="14053" w:type="dxa"/>
            <w:gridSpan w:val="24"/>
            <w:tcBorders>
              <w:top w:val="nil"/>
              <w:left w:val="nil"/>
              <w:right w:val="nil"/>
            </w:tcBorders>
          </w:tcPr>
          <w:p w14:paraId="0EF04745" w14:textId="272AB5B2" w:rsidR="00A33A1B" w:rsidRPr="00AC350E" w:rsidRDefault="00A33A1B" w:rsidP="004A522A">
            <w:pP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b/>
                <w:color w:val="000000" w:themeColor="text1"/>
                <w:sz w:val="24"/>
                <w:szCs w:val="24"/>
              </w:rPr>
              <w:t>Table 1.</w:t>
            </w:r>
            <w:r w:rsidRPr="00AC350E">
              <w:rPr>
                <w:rFonts w:ascii="Times New Roman" w:eastAsia="Times New Roman" w:hAnsi="Times New Roman" w:cs="Times New Roman"/>
                <w:color w:val="000000" w:themeColor="text1"/>
                <w:sz w:val="24"/>
                <w:szCs w:val="24"/>
              </w:rPr>
              <w:t xml:space="preserve"> Overview of VMS consonant use in the Tseltal dataset.</w:t>
            </w:r>
            <w:ins w:id="14" w:author="Author">
              <w:r w:rsidR="00CB73C8">
                <w:rPr>
                  <w:rFonts w:ascii="Times New Roman" w:eastAsia="Times New Roman" w:hAnsi="Times New Roman" w:cs="Times New Roman"/>
                  <w:color w:val="000000" w:themeColor="text1"/>
                  <w:sz w:val="24"/>
                  <w:szCs w:val="24"/>
                </w:rPr>
                <w:t xml:space="preserve"> Our alternative measure, cross-clip consonant count, is shown for each recording in the </w:t>
              </w:r>
              <w:r w:rsidR="00603B2B">
                <w:rPr>
                  <w:rFonts w:ascii="Times New Roman" w:eastAsia="Times New Roman" w:hAnsi="Times New Roman" w:cs="Times New Roman"/>
                  <w:color w:val="000000" w:themeColor="text1"/>
                  <w:sz w:val="24"/>
                  <w:szCs w:val="24"/>
                </w:rPr>
                <w:t>sixth-to-last column.</w:t>
              </w:r>
            </w:ins>
          </w:p>
        </w:tc>
      </w:tr>
      <w:tr w:rsidR="00A33A1B" w:rsidRPr="00AC350E" w14:paraId="19209C39" w14:textId="77777777" w:rsidTr="004A522A">
        <w:trPr>
          <w:trHeight w:val="416"/>
        </w:trPr>
        <w:tc>
          <w:tcPr>
            <w:tcW w:w="849" w:type="dxa"/>
          </w:tcPr>
          <w:p w14:paraId="757F4DA2" w14:textId="683EF8A1"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 w:author="Author">
                <w:pPr>
                  <w:jc w:val="center"/>
                </w:pPr>
              </w:pPrChange>
            </w:pPr>
            <w:del w:id="16" w:author="Author">
              <w:r w:rsidRPr="00AC350E" w:rsidDel="007E4811">
                <w:rPr>
                  <w:rFonts w:ascii="Times New Roman" w:eastAsia="Times New Roman" w:hAnsi="Times New Roman" w:cs="Times New Roman"/>
                  <w:color w:val="000000" w:themeColor="text1"/>
                  <w:sz w:val="16"/>
                  <w:szCs w:val="16"/>
                </w:rPr>
                <w:delText xml:space="preserve">Aclew </w:delText>
              </w:r>
            </w:del>
            <w:ins w:id="17" w:author="Author">
              <w:r w:rsidR="007E4811">
                <w:rPr>
                  <w:rFonts w:ascii="Times New Roman" w:eastAsia="Times New Roman" w:hAnsi="Times New Roman" w:cs="Times New Roman"/>
                  <w:color w:val="000000" w:themeColor="text1"/>
                  <w:sz w:val="16"/>
                  <w:szCs w:val="16"/>
                </w:rPr>
                <w:t>ACLEW</w:t>
              </w:r>
              <w:r w:rsidR="007E4811" w:rsidRPr="00AC350E">
                <w:rPr>
                  <w:rFonts w:ascii="Times New Roman" w:eastAsia="Times New Roman" w:hAnsi="Times New Roman" w:cs="Times New Roman"/>
                  <w:color w:val="000000" w:themeColor="text1"/>
                  <w:sz w:val="16"/>
                  <w:szCs w:val="16"/>
                </w:rPr>
                <w:t xml:space="preserve"> </w:t>
              </w:r>
            </w:ins>
            <w:r w:rsidRPr="00AC350E">
              <w:rPr>
                <w:rFonts w:ascii="Times New Roman" w:eastAsia="Times New Roman" w:hAnsi="Times New Roman" w:cs="Times New Roman"/>
                <w:color w:val="000000" w:themeColor="text1"/>
                <w:sz w:val="16"/>
                <w:szCs w:val="16"/>
              </w:rPr>
              <w:t>ID</w:t>
            </w:r>
          </w:p>
        </w:tc>
        <w:tc>
          <w:tcPr>
            <w:tcW w:w="781" w:type="dxa"/>
          </w:tcPr>
          <w:p w14:paraId="2FD2277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 w:author="Author">
                <w:pPr>
                  <w:jc w:val="center"/>
                </w:pPr>
              </w:pPrChange>
            </w:pPr>
            <w:r w:rsidRPr="00AC350E">
              <w:rPr>
                <w:rFonts w:ascii="Times New Roman" w:eastAsia="Times New Roman" w:hAnsi="Times New Roman" w:cs="Times New Roman"/>
                <w:color w:val="000000" w:themeColor="text1"/>
                <w:sz w:val="16"/>
                <w:szCs w:val="16"/>
              </w:rPr>
              <w:t>Age in</w:t>
            </w:r>
          </w:p>
          <w:p w14:paraId="2C41554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 w:author="Author">
                <w:pPr>
                  <w:jc w:val="center"/>
                </w:pPr>
              </w:pPrChange>
            </w:pPr>
            <w:r w:rsidRPr="00AC350E">
              <w:rPr>
                <w:rFonts w:ascii="Times New Roman" w:eastAsia="Times New Roman" w:hAnsi="Times New Roman" w:cs="Times New Roman"/>
                <w:color w:val="000000" w:themeColor="text1"/>
                <w:sz w:val="16"/>
                <w:szCs w:val="16"/>
              </w:rPr>
              <w:t>months</w:t>
            </w:r>
          </w:p>
        </w:tc>
        <w:tc>
          <w:tcPr>
            <w:tcW w:w="518" w:type="dxa"/>
          </w:tcPr>
          <w:p w14:paraId="6170619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 w:author="Author">
                <w:pPr>
                  <w:jc w:val="center"/>
                </w:pPr>
              </w:pPrChange>
            </w:pPr>
            <w:r w:rsidRPr="00AC350E">
              <w:rPr>
                <w:rFonts w:ascii="Times New Roman" w:eastAsia="Times New Roman" w:hAnsi="Times New Roman" w:cs="Times New Roman"/>
                <w:color w:val="000000" w:themeColor="text1"/>
                <w:sz w:val="16"/>
                <w:szCs w:val="16"/>
              </w:rPr>
              <w:t>p/b</w:t>
            </w:r>
          </w:p>
        </w:tc>
        <w:tc>
          <w:tcPr>
            <w:tcW w:w="531" w:type="dxa"/>
          </w:tcPr>
          <w:p w14:paraId="2F5D13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 w:author="Author">
                <w:pPr>
                  <w:jc w:val="center"/>
                </w:pPr>
              </w:pPrChange>
            </w:pPr>
            <w:r w:rsidRPr="00AC350E">
              <w:rPr>
                <w:rFonts w:ascii="Times New Roman" w:eastAsia="Times New Roman" w:hAnsi="Times New Roman" w:cs="Times New Roman"/>
                <w:color w:val="000000" w:themeColor="text1"/>
                <w:sz w:val="16"/>
                <w:szCs w:val="16"/>
              </w:rPr>
              <w:t>t/d</w:t>
            </w:r>
          </w:p>
        </w:tc>
        <w:tc>
          <w:tcPr>
            <w:tcW w:w="507" w:type="dxa"/>
          </w:tcPr>
          <w:p w14:paraId="20B89B4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 w:author="Author">
                <w:pPr>
                  <w:jc w:val="center"/>
                </w:pPr>
              </w:pPrChange>
            </w:pPr>
            <w:r w:rsidRPr="00AC350E">
              <w:rPr>
                <w:rFonts w:ascii="Times New Roman" w:eastAsia="Times New Roman" w:hAnsi="Times New Roman" w:cs="Times New Roman"/>
                <w:color w:val="000000" w:themeColor="text1"/>
                <w:sz w:val="16"/>
                <w:szCs w:val="16"/>
              </w:rPr>
              <w:t>k/ɡ</w:t>
            </w:r>
          </w:p>
        </w:tc>
        <w:tc>
          <w:tcPr>
            <w:tcW w:w="451" w:type="dxa"/>
          </w:tcPr>
          <w:p w14:paraId="652AA80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 w:author="Author">
                <w:pPr>
                  <w:jc w:val="center"/>
                </w:pPr>
              </w:pPrChange>
            </w:pPr>
            <w:r w:rsidRPr="00AC350E">
              <w:rPr>
                <w:rFonts w:ascii="Times New Roman" w:eastAsia="Times New Roman" w:hAnsi="Times New Roman" w:cs="Times New Roman"/>
                <w:color w:val="000000" w:themeColor="text1"/>
                <w:sz w:val="16"/>
                <w:szCs w:val="16"/>
              </w:rPr>
              <w:t>m</w:t>
            </w:r>
          </w:p>
        </w:tc>
        <w:tc>
          <w:tcPr>
            <w:tcW w:w="354" w:type="dxa"/>
          </w:tcPr>
          <w:p w14:paraId="307CB9D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 w:author="Author">
                <w:pPr>
                  <w:jc w:val="center"/>
                </w:pPr>
              </w:pPrChange>
            </w:pPr>
            <w:r w:rsidRPr="00AC350E">
              <w:rPr>
                <w:rFonts w:ascii="Times New Roman" w:eastAsia="Times New Roman" w:hAnsi="Times New Roman" w:cs="Times New Roman"/>
                <w:color w:val="000000" w:themeColor="text1"/>
                <w:sz w:val="16"/>
                <w:szCs w:val="16"/>
              </w:rPr>
              <w:t>f</w:t>
            </w:r>
          </w:p>
        </w:tc>
        <w:tc>
          <w:tcPr>
            <w:tcW w:w="451" w:type="dxa"/>
          </w:tcPr>
          <w:p w14:paraId="3BF2F1E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 w:author="Author">
                <w:pPr>
                  <w:jc w:val="center"/>
                </w:pPr>
              </w:pPrChange>
            </w:pPr>
            <w:r w:rsidRPr="00AC350E">
              <w:rPr>
                <w:rFonts w:ascii="Times New Roman" w:eastAsia="Times New Roman" w:hAnsi="Times New Roman" w:cs="Times New Roman"/>
                <w:color w:val="000000" w:themeColor="text1"/>
                <w:sz w:val="16"/>
                <w:szCs w:val="16"/>
              </w:rPr>
              <w:t>n</w:t>
            </w:r>
          </w:p>
        </w:tc>
        <w:tc>
          <w:tcPr>
            <w:tcW w:w="451" w:type="dxa"/>
          </w:tcPr>
          <w:p w14:paraId="72381C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 w:author="Author">
                <w:pPr>
                  <w:jc w:val="center"/>
                </w:pPr>
              </w:pPrChange>
            </w:pPr>
            <w:r w:rsidRPr="00AC350E">
              <w:rPr>
                <w:rFonts w:ascii="Times New Roman" w:eastAsia="Times New Roman" w:hAnsi="Times New Roman" w:cs="Times New Roman"/>
                <w:color w:val="000000" w:themeColor="text1"/>
                <w:sz w:val="16"/>
                <w:szCs w:val="16"/>
              </w:rPr>
              <w:t>l</w:t>
            </w:r>
          </w:p>
        </w:tc>
        <w:tc>
          <w:tcPr>
            <w:tcW w:w="354" w:type="dxa"/>
          </w:tcPr>
          <w:p w14:paraId="6DA8D5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 w:author="Author">
                <w:pPr>
                  <w:jc w:val="center"/>
                </w:pPr>
              </w:pPrChange>
            </w:pPr>
            <w:r w:rsidRPr="00AC350E">
              <w:rPr>
                <w:rFonts w:ascii="Times New Roman" w:eastAsia="Times New Roman" w:hAnsi="Times New Roman" w:cs="Times New Roman"/>
                <w:color w:val="000000" w:themeColor="text1"/>
                <w:sz w:val="16"/>
                <w:szCs w:val="16"/>
              </w:rPr>
              <w:t>r</w:t>
            </w:r>
          </w:p>
        </w:tc>
        <w:tc>
          <w:tcPr>
            <w:tcW w:w="467" w:type="dxa"/>
          </w:tcPr>
          <w:p w14:paraId="010E9D1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 w:author="Author">
                <w:pPr>
                  <w:jc w:val="center"/>
                </w:pPr>
              </w:pPrChange>
            </w:pPr>
            <w:r w:rsidRPr="00AC350E">
              <w:rPr>
                <w:rFonts w:ascii="Times New Roman" w:eastAsia="Times New Roman" w:hAnsi="Times New Roman" w:cs="Times New Roman"/>
                <w:color w:val="000000" w:themeColor="text1"/>
                <w:sz w:val="16"/>
                <w:szCs w:val="16"/>
              </w:rPr>
              <w:t>s/z</w:t>
            </w:r>
          </w:p>
        </w:tc>
        <w:tc>
          <w:tcPr>
            <w:tcW w:w="464" w:type="dxa"/>
          </w:tcPr>
          <w:p w14:paraId="28AE484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 w:author="Author">
                <w:pPr>
                  <w:jc w:val="center"/>
                </w:pPr>
              </w:pPrChange>
            </w:pPr>
            <w:r w:rsidRPr="00AC350E">
              <w:rPr>
                <w:rFonts w:ascii="Times New Roman" w:eastAsia="Times New Roman" w:hAnsi="Times New Roman" w:cs="Times New Roman"/>
                <w:color w:val="000000" w:themeColor="text1"/>
                <w:sz w:val="16"/>
                <w:szCs w:val="16"/>
              </w:rPr>
              <w:t>ʃ/ʒ</w:t>
            </w:r>
          </w:p>
        </w:tc>
        <w:tc>
          <w:tcPr>
            <w:tcW w:w="374" w:type="dxa"/>
          </w:tcPr>
          <w:p w14:paraId="41170D4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 w:author="Author">
                <w:pPr>
                  <w:jc w:val="center"/>
                </w:pPr>
              </w:pPrChange>
            </w:pPr>
            <w:r w:rsidRPr="00AC350E">
              <w:rPr>
                <w:rFonts w:ascii="Times New Roman" w:eastAsia="Times New Roman" w:hAnsi="Times New Roman" w:cs="Times New Roman"/>
                <w:color w:val="000000" w:themeColor="text1"/>
                <w:sz w:val="16"/>
                <w:szCs w:val="16"/>
              </w:rPr>
              <w:t>ŋ</w:t>
            </w:r>
          </w:p>
        </w:tc>
        <w:tc>
          <w:tcPr>
            <w:tcW w:w="492" w:type="dxa"/>
          </w:tcPr>
          <w:p w14:paraId="2C663BF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 w:author="Author">
                <w:pPr>
                  <w:jc w:val="center"/>
                </w:pPr>
              </w:pPrChange>
            </w:pPr>
            <w:r w:rsidRPr="00AC350E">
              <w:rPr>
                <w:rFonts w:ascii="Times New Roman" w:eastAsia="Times New Roman" w:hAnsi="Times New Roman" w:cs="Times New Roman"/>
                <w:color w:val="000000" w:themeColor="text1"/>
                <w:sz w:val="16"/>
                <w:szCs w:val="16"/>
              </w:rPr>
              <w:t>x/ɣ</w:t>
            </w:r>
          </w:p>
        </w:tc>
        <w:tc>
          <w:tcPr>
            <w:tcW w:w="868" w:type="dxa"/>
          </w:tcPr>
          <w:p w14:paraId="6916838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 w:author="Author">
                <w:pPr>
                  <w:jc w:val="center"/>
                </w:pPr>
              </w:pPrChange>
            </w:pPr>
            <w:r w:rsidRPr="00AC350E">
              <w:rPr>
                <w:rFonts w:ascii="Times New Roman" w:eastAsia="Times New Roman" w:hAnsi="Times New Roman" w:cs="Times New Roman"/>
                <w:color w:val="000000" w:themeColor="text1"/>
                <w:sz w:val="16"/>
                <w:szCs w:val="16"/>
              </w:rPr>
              <w:t>Total VMS</w:t>
            </w:r>
          </w:p>
        </w:tc>
        <w:tc>
          <w:tcPr>
            <w:tcW w:w="1430" w:type="dxa"/>
          </w:tcPr>
          <w:p w14:paraId="1FC109B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 w:author="Author">
                <w:pPr>
                  <w:jc w:val="center"/>
                </w:pPr>
              </w:pPrChange>
            </w:pPr>
            <w:r w:rsidRPr="00AC350E">
              <w:rPr>
                <w:rFonts w:ascii="Times New Roman" w:eastAsia="Times New Roman" w:hAnsi="Times New Roman" w:cs="Times New Roman"/>
                <w:color w:val="000000" w:themeColor="text1"/>
                <w:sz w:val="16"/>
                <w:szCs w:val="16"/>
              </w:rPr>
              <w:t>Total</w:t>
            </w:r>
          </w:p>
          <w:p w14:paraId="4B9DACD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 w:author="Author">
                <w:pPr>
                  <w:jc w:val="center"/>
                </w:pPr>
              </w:pPrChange>
            </w:pPr>
            <w:r w:rsidRPr="00AC350E">
              <w:rPr>
                <w:rFonts w:ascii="Times New Roman" w:eastAsia="Times New Roman" w:hAnsi="Times New Roman" w:cs="Times New Roman"/>
                <w:color w:val="000000" w:themeColor="text1"/>
                <w:sz w:val="16"/>
                <w:szCs w:val="16"/>
              </w:rPr>
              <w:t>consonants</w:t>
            </w:r>
          </w:p>
        </w:tc>
        <w:tc>
          <w:tcPr>
            <w:tcW w:w="1115" w:type="dxa"/>
          </w:tcPr>
          <w:p w14:paraId="7AFD3A6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 w:author="Author">
                <w:pPr>
                  <w:jc w:val="center"/>
                </w:pPr>
              </w:pPrChange>
            </w:pPr>
            <w:r w:rsidRPr="00AC350E">
              <w:rPr>
                <w:rFonts w:ascii="Times New Roman" w:eastAsia="Times New Roman" w:hAnsi="Times New Roman" w:cs="Times New Roman"/>
                <w:color w:val="000000" w:themeColor="text1"/>
                <w:sz w:val="16"/>
                <w:szCs w:val="16"/>
              </w:rPr>
              <w:t>Total</w:t>
            </w:r>
          </w:p>
          <w:p w14:paraId="5FB764E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 w:author="Author">
                <w:pPr>
                  <w:jc w:val="center"/>
                </w:pPr>
              </w:pPrChange>
            </w:pPr>
            <w:r w:rsidRPr="00AC350E">
              <w:rPr>
                <w:rFonts w:ascii="Times New Roman" w:eastAsia="Times New Roman" w:hAnsi="Times New Roman" w:cs="Times New Roman"/>
                <w:color w:val="000000" w:themeColor="text1"/>
                <w:sz w:val="16"/>
                <w:szCs w:val="16"/>
              </w:rPr>
              <w:t>vocalizations</w:t>
            </w:r>
          </w:p>
        </w:tc>
        <w:tc>
          <w:tcPr>
            <w:tcW w:w="1115" w:type="dxa"/>
          </w:tcPr>
          <w:p w14:paraId="19A5DA3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 w:author="Author">
                <w:pPr>
                  <w:jc w:val="center"/>
                </w:pPr>
              </w:pPrChange>
            </w:pPr>
            <w:r w:rsidRPr="00AC350E">
              <w:rPr>
                <w:rFonts w:ascii="Times New Roman" w:eastAsia="Times New Roman" w:hAnsi="Times New Roman" w:cs="Times New Roman"/>
                <w:color w:val="000000" w:themeColor="text1"/>
                <w:sz w:val="16"/>
                <w:szCs w:val="16"/>
              </w:rPr>
              <w:t>Total cross-clip consonants</w:t>
            </w:r>
          </w:p>
        </w:tc>
        <w:tc>
          <w:tcPr>
            <w:tcW w:w="600" w:type="dxa"/>
          </w:tcPr>
          <w:p w14:paraId="0AB0441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 w:author="Author">
                <w:pPr>
                  <w:jc w:val="center"/>
                </w:pPr>
              </w:pPrChange>
            </w:pPr>
            <w:r w:rsidRPr="00AC350E">
              <w:rPr>
                <w:rFonts w:ascii="Times New Roman" w:eastAsia="Times New Roman" w:hAnsi="Times New Roman" w:cs="Times New Roman"/>
                <w:color w:val="000000" w:themeColor="text1"/>
                <w:sz w:val="16"/>
                <w:szCs w:val="16"/>
              </w:rPr>
              <w:t>tʃ/dʒ</w:t>
            </w:r>
          </w:p>
        </w:tc>
        <w:tc>
          <w:tcPr>
            <w:tcW w:w="451" w:type="dxa"/>
          </w:tcPr>
          <w:p w14:paraId="273132B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 w:author="Author">
                <w:pPr>
                  <w:jc w:val="center"/>
                </w:pPr>
              </w:pPrChange>
            </w:pPr>
            <w:r w:rsidRPr="00AC350E">
              <w:rPr>
                <w:rFonts w:ascii="Times New Roman" w:eastAsia="Times New Roman" w:hAnsi="Times New Roman" w:cs="Times New Roman"/>
                <w:color w:val="000000" w:themeColor="text1"/>
                <w:sz w:val="16"/>
                <w:szCs w:val="16"/>
              </w:rPr>
              <w:t>w</w:t>
            </w:r>
          </w:p>
        </w:tc>
        <w:tc>
          <w:tcPr>
            <w:tcW w:w="451" w:type="dxa"/>
          </w:tcPr>
          <w:p w14:paraId="2572B8A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 w:author="Author">
                <w:pPr>
                  <w:jc w:val="center"/>
                </w:pPr>
              </w:pPrChange>
            </w:pPr>
            <w:r w:rsidRPr="00AC350E">
              <w:rPr>
                <w:rFonts w:ascii="Times New Roman" w:eastAsia="Times New Roman" w:hAnsi="Times New Roman" w:cs="Times New Roman"/>
                <w:color w:val="000000" w:themeColor="text1"/>
                <w:sz w:val="16"/>
                <w:szCs w:val="16"/>
              </w:rPr>
              <w:t>j</w:t>
            </w:r>
          </w:p>
        </w:tc>
        <w:tc>
          <w:tcPr>
            <w:tcW w:w="451" w:type="dxa"/>
          </w:tcPr>
          <w:p w14:paraId="3D23687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 w:author="Author">
                <w:pPr>
                  <w:jc w:val="center"/>
                </w:pPr>
              </w:pPrChange>
            </w:pPr>
            <w:r w:rsidRPr="00AC350E">
              <w:rPr>
                <w:rFonts w:ascii="Times New Roman" w:eastAsia="Times New Roman" w:hAnsi="Times New Roman" w:cs="Times New Roman"/>
                <w:color w:val="000000" w:themeColor="text1"/>
                <w:sz w:val="16"/>
                <w:szCs w:val="16"/>
              </w:rPr>
              <w:t>ʔ</w:t>
            </w:r>
          </w:p>
        </w:tc>
        <w:tc>
          <w:tcPr>
            <w:tcW w:w="528" w:type="dxa"/>
            <w:gridSpan w:val="2"/>
          </w:tcPr>
          <w:p w14:paraId="126A753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 w:author="Author">
                <w:pPr>
                  <w:jc w:val="center"/>
                </w:pPr>
              </w:pPrChange>
            </w:pPr>
            <w:r w:rsidRPr="00AC350E">
              <w:rPr>
                <w:rFonts w:ascii="Times New Roman" w:eastAsia="Times New Roman" w:hAnsi="Times New Roman" w:cs="Times New Roman"/>
                <w:color w:val="000000" w:themeColor="text1"/>
                <w:sz w:val="16"/>
                <w:szCs w:val="16"/>
              </w:rPr>
              <w:t>h</w:t>
            </w:r>
          </w:p>
        </w:tc>
      </w:tr>
      <w:tr w:rsidR="00A33A1B" w:rsidRPr="00AC350E" w14:paraId="189C5AF9" w14:textId="77777777" w:rsidTr="004A522A">
        <w:tc>
          <w:tcPr>
            <w:tcW w:w="849" w:type="dxa"/>
          </w:tcPr>
          <w:p w14:paraId="1316023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 w:author="Author">
                <w:pPr>
                  <w:jc w:val="center"/>
                </w:pPr>
              </w:pPrChange>
            </w:pPr>
            <w:r w:rsidRPr="00AC350E">
              <w:rPr>
                <w:rFonts w:ascii="Times New Roman" w:eastAsia="Times New Roman" w:hAnsi="Times New Roman" w:cs="Times New Roman"/>
                <w:color w:val="000000" w:themeColor="text1"/>
                <w:sz w:val="16"/>
                <w:szCs w:val="16"/>
              </w:rPr>
              <w:t>6964</w:t>
            </w:r>
          </w:p>
        </w:tc>
        <w:tc>
          <w:tcPr>
            <w:tcW w:w="781" w:type="dxa"/>
          </w:tcPr>
          <w:p w14:paraId="4E60953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 w:author="Author">
                <w:pPr>
                  <w:jc w:val="center"/>
                </w:pPr>
              </w:pPrChange>
            </w:pPr>
            <w:r w:rsidRPr="00AC350E">
              <w:rPr>
                <w:rFonts w:ascii="Times New Roman" w:eastAsia="Times New Roman" w:hAnsi="Times New Roman" w:cs="Times New Roman"/>
                <w:color w:val="000000" w:themeColor="text1"/>
                <w:sz w:val="16"/>
                <w:szCs w:val="16"/>
              </w:rPr>
              <w:t>5</w:t>
            </w:r>
          </w:p>
        </w:tc>
        <w:tc>
          <w:tcPr>
            <w:tcW w:w="518" w:type="dxa"/>
          </w:tcPr>
          <w:p w14:paraId="6A49E5A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2FFD179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 w:author="Author">
                <w:pPr>
                  <w:jc w:val="center"/>
                </w:pPr>
              </w:pPrChange>
            </w:pPr>
            <w:r w:rsidRPr="00AC350E">
              <w:rPr>
                <w:rFonts w:ascii="Times New Roman" w:eastAsia="Times New Roman" w:hAnsi="Times New Roman" w:cs="Times New Roman"/>
                <w:color w:val="000000" w:themeColor="text1"/>
                <w:sz w:val="16"/>
                <w:szCs w:val="16"/>
              </w:rPr>
              <w:t>10</w:t>
            </w:r>
          </w:p>
        </w:tc>
        <w:tc>
          <w:tcPr>
            <w:tcW w:w="507" w:type="dxa"/>
          </w:tcPr>
          <w:p w14:paraId="1B7F758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3CC2B7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4AAD086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B28B89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43DD91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23BDFA3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4A35901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03E56FF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1406082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46730EA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470580F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 w:author="Author">
                <w:pPr>
                  <w:jc w:val="center"/>
                </w:pPr>
              </w:pPrChange>
            </w:pPr>
            <w:r w:rsidRPr="00AC350E">
              <w:rPr>
                <w:rFonts w:ascii="Times New Roman" w:eastAsia="Times New Roman" w:hAnsi="Times New Roman" w:cs="Times New Roman"/>
                <w:color w:val="000000" w:themeColor="text1"/>
                <w:sz w:val="16"/>
                <w:szCs w:val="16"/>
              </w:rPr>
              <w:t>1</w:t>
            </w:r>
          </w:p>
        </w:tc>
        <w:tc>
          <w:tcPr>
            <w:tcW w:w="1430" w:type="dxa"/>
          </w:tcPr>
          <w:p w14:paraId="393095D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 w:author="Author">
                <w:pPr>
                  <w:jc w:val="center"/>
                </w:pPr>
              </w:pPrChange>
            </w:pPr>
            <w:r w:rsidRPr="00AC350E">
              <w:rPr>
                <w:rFonts w:ascii="Times New Roman" w:eastAsia="Times New Roman" w:hAnsi="Times New Roman" w:cs="Times New Roman"/>
                <w:color w:val="000000" w:themeColor="text1"/>
                <w:sz w:val="16"/>
                <w:szCs w:val="16"/>
              </w:rPr>
              <w:t>28</w:t>
            </w:r>
          </w:p>
        </w:tc>
        <w:tc>
          <w:tcPr>
            <w:tcW w:w="1115" w:type="dxa"/>
          </w:tcPr>
          <w:p w14:paraId="17F0147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 w:author="Author">
                <w:pPr>
                  <w:jc w:val="center"/>
                </w:pPr>
              </w:pPrChange>
            </w:pPr>
            <w:r w:rsidRPr="00AC350E">
              <w:rPr>
                <w:rFonts w:ascii="Times New Roman" w:eastAsia="Times New Roman" w:hAnsi="Times New Roman" w:cs="Times New Roman"/>
                <w:color w:val="000000" w:themeColor="text1"/>
                <w:sz w:val="16"/>
                <w:szCs w:val="16"/>
              </w:rPr>
              <w:t>100</w:t>
            </w:r>
          </w:p>
        </w:tc>
        <w:tc>
          <w:tcPr>
            <w:tcW w:w="1115" w:type="dxa"/>
          </w:tcPr>
          <w:p w14:paraId="704F0DF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23D8E2E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284934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313C85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8F9838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4736B3C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77C7A1BC" w14:textId="77777777" w:rsidTr="004A522A">
        <w:tc>
          <w:tcPr>
            <w:tcW w:w="849" w:type="dxa"/>
          </w:tcPr>
          <w:p w14:paraId="415ACF5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 w:author="Author">
                <w:pPr>
                  <w:jc w:val="center"/>
                </w:pPr>
              </w:pPrChange>
            </w:pPr>
            <w:r w:rsidRPr="00AC350E">
              <w:rPr>
                <w:rFonts w:ascii="Times New Roman" w:eastAsia="Times New Roman" w:hAnsi="Times New Roman" w:cs="Times New Roman"/>
                <w:color w:val="000000" w:themeColor="text1"/>
                <w:sz w:val="16"/>
                <w:szCs w:val="16"/>
              </w:rPr>
              <w:t>4935</w:t>
            </w:r>
          </w:p>
        </w:tc>
        <w:tc>
          <w:tcPr>
            <w:tcW w:w="781" w:type="dxa"/>
          </w:tcPr>
          <w:p w14:paraId="53D0D7A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 w:author="Author">
                <w:pPr>
                  <w:jc w:val="center"/>
                </w:pPr>
              </w:pPrChange>
            </w:pPr>
            <w:r w:rsidRPr="00AC350E">
              <w:rPr>
                <w:rFonts w:ascii="Times New Roman" w:eastAsia="Times New Roman" w:hAnsi="Times New Roman" w:cs="Times New Roman"/>
                <w:color w:val="000000" w:themeColor="text1"/>
                <w:sz w:val="16"/>
                <w:szCs w:val="16"/>
              </w:rPr>
              <w:t>6</w:t>
            </w:r>
          </w:p>
        </w:tc>
        <w:tc>
          <w:tcPr>
            <w:tcW w:w="518" w:type="dxa"/>
          </w:tcPr>
          <w:p w14:paraId="0DEE117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0120B60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5EF331E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2CE808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37267C6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A7FA42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DC96E7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639FC69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03915B8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7A7216D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05E4636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25C4FED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117060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1F313BC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1" w:author="Author">
                <w:pPr>
                  <w:jc w:val="center"/>
                </w:pPr>
              </w:pPrChange>
            </w:pPr>
            <w:r w:rsidRPr="00AC350E">
              <w:rPr>
                <w:rFonts w:ascii="Times New Roman" w:eastAsia="Times New Roman" w:hAnsi="Times New Roman" w:cs="Times New Roman"/>
                <w:color w:val="000000" w:themeColor="text1"/>
                <w:sz w:val="16"/>
                <w:szCs w:val="16"/>
              </w:rPr>
              <w:t>33</w:t>
            </w:r>
          </w:p>
        </w:tc>
        <w:tc>
          <w:tcPr>
            <w:tcW w:w="1115" w:type="dxa"/>
          </w:tcPr>
          <w:p w14:paraId="3ECE070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2" w:author="Author">
                <w:pPr>
                  <w:jc w:val="center"/>
                </w:pPr>
              </w:pPrChange>
            </w:pPr>
            <w:r w:rsidRPr="00AC350E">
              <w:rPr>
                <w:rFonts w:ascii="Times New Roman" w:eastAsia="Times New Roman" w:hAnsi="Times New Roman" w:cs="Times New Roman"/>
                <w:color w:val="000000" w:themeColor="text1"/>
                <w:sz w:val="16"/>
                <w:szCs w:val="16"/>
              </w:rPr>
              <w:t>54</w:t>
            </w:r>
          </w:p>
        </w:tc>
        <w:tc>
          <w:tcPr>
            <w:tcW w:w="1115" w:type="dxa"/>
          </w:tcPr>
          <w:p w14:paraId="00F0359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3"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1A44B57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8F2D8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7580C3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7D9315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7"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324763A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8" w:author="Author">
                <w:pPr>
                  <w:jc w:val="center"/>
                </w:pPr>
              </w:pPrChange>
            </w:pPr>
            <w:r w:rsidRPr="00AC350E">
              <w:rPr>
                <w:rFonts w:ascii="Times New Roman" w:eastAsia="Times New Roman" w:hAnsi="Times New Roman" w:cs="Times New Roman"/>
                <w:color w:val="000000" w:themeColor="text1"/>
                <w:sz w:val="16"/>
                <w:szCs w:val="16"/>
              </w:rPr>
              <w:t>19</w:t>
            </w:r>
          </w:p>
        </w:tc>
      </w:tr>
      <w:tr w:rsidR="00A33A1B" w:rsidRPr="00AC350E" w14:paraId="6F682ED4" w14:textId="77777777" w:rsidTr="004A522A">
        <w:tc>
          <w:tcPr>
            <w:tcW w:w="849" w:type="dxa"/>
          </w:tcPr>
          <w:p w14:paraId="4094AAD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9" w:author="Author">
                <w:pPr>
                  <w:jc w:val="center"/>
                </w:pPr>
              </w:pPrChange>
            </w:pPr>
            <w:r w:rsidRPr="00AC350E">
              <w:rPr>
                <w:rFonts w:ascii="Times New Roman" w:eastAsia="Times New Roman" w:hAnsi="Times New Roman" w:cs="Times New Roman"/>
                <w:color w:val="000000" w:themeColor="text1"/>
                <w:sz w:val="16"/>
                <w:szCs w:val="16"/>
              </w:rPr>
              <w:t>6107</w:t>
            </w:r>
          </w:p>
        </w:tc>
        <w:tc>
          <w:tcPr>
            <w:tcW w:w="781" w:type="dxa"/>
          </w:tcPr>
          <w:p w14:paraId="226B22E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0" w:author="Author">
                <w:pPr>
                  <w:jc w:val="center"/>
                </w:pPr>
              </w:pPrChange>
            </w:pPr>
            <w:r w:rsidRPr="00AC350E">
              <w:rPr>
                <w:rFonts w:ascii="Times New Roman" w:eastAsia="Times New Roman" w:hAnsi="Times New Roman" w:cs="Times New Roman"/>
                <w:color w:val="000000" w:themeColor="text1"/>
                <w:sz w:val="16"/>
                <w:szCs w:val="16"/>
              </w:rPr>
              <w:t>6</w:t>
            </w:r>
          </w:p>
        </w:tc>
        <w:tc>
          <w:tcPr>
            <w:tcW w:w="518" w:type="dxa"/>
          </w:tcPr>
          <w:p w14:paraId="0327744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1"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1BA498A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2"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1480A50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648833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4"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46DDD3B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7107A1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E29617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7"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748CA4C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8"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529B9B3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99"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369DD3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0"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5FB6D6F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1"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0462A1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2"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56D57DD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3"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5749BA7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4" w:author="Author">
                <w:pPr>
                  <w:jc w:val="center"/>
                </w:pPr>
              </w:pPrChange>
            </w:pPr>
            <w:r w:rsidRPr="00AC350E">
              <w:rPr>
                <w:rFonts w:ascii="Times New Roman" w:eastAsia="Times New Roman" w:hAnsi="Times New Roman" w:cs="Times New Roman"/>
                <w:color w:val="000000" w:themeColor="text1"/>
                <w:sz w:val="16"/>
                <w:szCs w:val="16"/>
              </w:rPr>
              <w:t>92</w:t>
            </w:r>
          </w:p>
        </w:tc>
        <w:tc>
          <w:tcPr>
            <w:tcW w:w="1115" w:type="dxa"/>
          </w:tcPr>
          <w:p w14:paraId="4283F9E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5" w:author="Author">
                <w:pPr>
                  <w:jc w:val="center"/>
                </w:pPr>
              </w:pPrChange>
            </w:pPr>
            <w:r w:rsidRPr="00AC350E">
              <w:rPr>
                <w:rFonts w:ascii="Times New Roman" w:eastAsia="Times New Roman" w:hAnsi="Times New Roman" w:cs="Times New Roman"/>
                <w:color w:val="000000" w:themeColor="text1"/>
                <w:sz w:val="16"/>
                <w:szCs w:val="16"/>
              </w:rPr>
              <w:t>152</w:t>
            </w:r>
          </w:p>
        </w:tc>
        <w:tc>
          <w:tcPr>
            <w:tcW w:w="1115" w:type="dxa"/>
          </w:tcPr>
          <w:p w14:paraId="5C17822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6"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0CE95E4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FD2752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8" w:author="Author">
                <w:pPr>
                  <w:jc w:val="center"/>
                </w:pPr>
              </w:pPrChange>
            </w:pPr>
            <w:r w:rsidRPr="00AC350E">
              <w:rPr>
                <w:rFonts w:ascii="Times New Roman" w:eastAsia="Times New Roman" w:hAnsi="Times New Roman" w:cs="Times New Roman"/>
                <w:color w:val="000000" w:themeColor="text1"/>
                <w:sz w:val="16"/>
                <w:szCs w:val="16"/>
              </w:rPr>
              <w:t>11</w:t>
            </w:r>
          </w:p>
        </w:tc>
        <w:tc>
          <w:tcPr>
            <w:tcW w:w="451" w:type="dxa"/>
          </w:tcPr>
          <w:p w14:paraId="77E61FB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0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25B2D0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0" w:author="Author">
                <w:pPr>
                  <w:jc w:val="center"/>
                </w:pPr>
              </w:pPrChange>
            </w:pPr>
            <w:r w:rsidRPr="00AC350E">
              <w:rPr>
                <w:rFonts w:ascii="Times New Roman" w:eastAsia="Times New Roman" w:hAnsi="Times New Roman" w:cs="Times New Roman"/>
                <w:color w:val="000000" w:themeColor="text1"/>
                <w:sz w:val="16"/>
                <w:szCs w:val="16"/>
              </w:rPr>
              <w:t>23</w:t>
            </w:r>
          </w:p>
        </w:tc>
        <w:tc>
          <w:tcPr>
            <w:tcW w:w="528" w:type="dxa"/>
            <w:gridSpan w:val="2"/>
          </w:tcPr>
          <w:p w14:paraId="0EDA7FD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1" w:author="Author">
                <w:pPr>
                  <w:jc w:val="center"/>
                </w:pPr>
              </w:pPrChange>
            </w:pPr>
            <w:r w:rsidRPr="00AC350E">
              <w:rPr>
                <w:rFonts w:ascii="Times New Roman" w:eastAsia="Times New Roman" w:hAnsi="Times New Roman" w:cs="Times New Roman"/>
                <w:color w:val="000000" w:themeColor="text1"/>
                <w:sz w:val="16"/>
                <w:szCs w:val="16"/>
              </w:rPr>
              <w:t>53</w:t>
            </w:r>
          </w:p>
        </w:tc>
      </w:tr>
      <w:tr w:rsidR="00A33A1B" w:rsidRPr="00AC350E" w14:paraId="676CE51C" w14:textId="77777777" w:rsidTr="004A522A">
        <w:tc>
          <w:tcPr>
            <w:tcW w:w="849" w:type="dxa"/>
          </w:tcPr>
          <w:p w14:paraId="0AD96A4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2" w:author="Author">
                <w:pPr>
                  <w:jc w:val="center"/>
                </w:pPr>
              </w:pPrChange>
            </w:pPr>
            <w:r w:rsidRPr="00AC350E">
              <w:rPr>
                <w:rFonts w:ascii="Times New Roman" w:eastAsia="Times New Roman" w:hAnsi="Times New Roman" w:cs="Times New Roman"/>
                <w:color w:val="000000" w:themeColor="text1"/>
                <w:sz w:val="16"/>
                <w:szCs w:val="16"/>
              </w:rPr>
              <w:t>1991</w:t>
            </w:r>
          </w:p>
        </w:tc>
        <w:tc>
          <w:tcPr>
            <w:tcW w:w="781" w:type="dxa"/>
          </w:tcPr>
          <w:p w14:paraId="51CF425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3" w:author="Author">
                <w:pPr>
                  <w:jc w:val="center"/>
                </w:pPr>
              </w:pPrChange>
            </w:pPr>
            <w:r w:rsidRPr="00AC350E">
              <w:rPr>
                <w:rFonts w:ascii="Times New Roman" w:eastAsia="Times New Roman" w:hAnsi="Times New Roman" w:cs="Times New Roman"/>
                <w:color w:val="000000" w:themeColor="text1"/>
                <w:sz w:val="16"/>
                <w:szCs w:val="16"/>
              </w:rPr>
              <w:t>6</w:t>
            </w:r>
          </w:p>
        </w:tc>
        <w:tc>
          <w:tcPr>
            <w:tcW w:w="518" w:type="dxa"/>
          </w:tcPr>
          <w:p w14:paraId="1730086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4"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28BFFFC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5"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68C39E3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399EE5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7"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335A30B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60BA88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1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84D51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0"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3933216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1"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99435E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2"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45E459B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3"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6453E03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4"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00CD39B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5"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5C2B902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6"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0E46C36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7" w:author="Author">
                <w:pPr>
                  <w:jc w:val="center"/>
                </w:pPr>
              </w:pPrChange>
            </w:pPr>
            <w:r w:rsidRPr="00AC350E">
              <w:rPr>
                <w:rFonts w:ascii="Times New Roman" w:eastAsia="Times New Roman" w:hAnsi="Times New Roman" w:cs="Times New Roman"/>
                <w:color w:val="000000" w:themeColor="text1"/>
                <w:sz w:val="16"/>
                <w:szCs w:val="16"/>
              </w:rPr>
              <w:t>34</w:t>
            </w:r>
          </w:p>
        </w:tc>
        <w:tc>
          <w:tcPr>
            <w:tcW w:w="1115" w:type="dxa"/>
          </w:tcPr>
          <w:p w14:paraId="4BC2F6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8" w:author="Author">
                <w:pPr>
                  <w:jc w:val="center"/>
                </w:pPr>
              </w:pPrChange>
            </w:pPr>
            <w:r w:rsidRPr="00AC350E">
              <w:rPr>
                <w:rFonts w:ascii="Times New Roman" w:eastAsia="Times New Roman" w:hAnsi="Times New Roman" w:cs="Times New Roman"/>
                <w:color w:val="000000" w:themeColor="text1"/>
                <w:sz w:val="16"/>
                <w:szCs w:val="16"/>
              </w:rPr>
              <w:t>81</w:t>
            </w:r>
          </w:p>
        </w:tc>
        <w:tc>
          <w:tcPr>
            <w:tcW w:w="1115" w:type="dxa"/>
          </w:tcPr>
          <w:p w14:paraId="1166FE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29"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373CBA4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FC20AB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2228DD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2A825C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3"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47BE37B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4"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357E8DF0" w14:textId="77777777" w:rsidTr="004A522A">
        <w:tc>
          <w:tcPr>
            <w:tcW w:w="849" w:type="dxa"/>
          </w:tcPr>
          <w:p w14:paraId="579E5DC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5" w:author="Author">
                <w:pPr>
                  <w:jc w:val="center"/>
                </w:pPr>
              </w:pPrChange>
            </w:pPr>
            <w:r w:rsidRPr="00AC350E">
              <w:rPr>
                <w:rFonts w:ascii="Times New Roman" w:eastAsia="Times New Roman" w:hAnsi="Times New Roman" w:cs="Times New Roman"/>
                <w:color w:val="000000" w:themeColor="text1"/>
                <w:sz w:val="16"/>
                <w:szCs w:val="16"/>
              </w:rPr>
              <w:t>8179</w:t>
            </w:r>
          </w:p>
        </w:tc>
        <w:tc>
          <w:tcPr>
            <w:tcW w:w="781" w:type="dxa"/>
          </w:tcPr>
          <w:p w14:paraId="717F953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6" w:author="Author">
                <w:pPr>
                  <w:jc w:val="center"/>
                </w:pPr>
              </w:pPrChange>
            </w:pPr>
            <w:r w:rsidRPr="00AC350E">
              <w:rPr>
                <w:rFonts w:ascii="Times New Roman" w:eastAsia="Times New Roman" w:hAnsi="Times New Roman" w:cs="Times New Roman"/>
                <w:color w:val="000000" w:themeColor="text1"/>
                <w:sz w:val="16"/>
                <w:szCs w:val="16"/>
              </w:rPr>
              <w:t>6</w:t>
            </w:r>
          </w:p>
        </w:tc>
        <w:tc>
          <w:tcPr>
            <w:tcW w:w="518" w:type="dxa"/>
          </w:tcPr>
          <w:p w14:paraId="468D6D7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7"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3AACAD6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8"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0D85B72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3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DCFAEA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0"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036D117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A42F9C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67576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3"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235A733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4"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6002739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5"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919890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6"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43AAA03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7"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03D1538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8"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107ED51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49"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6CC2764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0" w:author="Author">
                <w:pPr>
                  <w:jc w:val="center"/>
                </w:pPr>
              </w:pPrChange>
            </w:pPr>
            <w:r w:rsidRPr="00AC350E">
              <w:rPr>
                <w:rFonts w:ascii="Times New Roman" w:eastAsia="Times New Roman" w:hAnsi="Times New Roman" w:cs="Times New Roman"/>
                <w:color w:val="000000" w:themeColor="text1"/>
                <w:sz w:val="16"/>
                <w:szCs w:val="16"/>
              </w:rPr>
              <w:t>19</w:t>
            </w:r>
          </w:p>
        </w:tc>
        <w:tc>
          <w:tcPr>
            <w:tcW w:w="1115" w:type="dxa"/>
          </w:tcPr>
          <w:p w14:paraId="7B414DB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1" w:author="Author">
                <w:pPr>
                  <w:jc w:val="center"/>
                </w:pPr>
              </w:pPrChange>
            </w:pPr>
            <w:r w:rsidRPr="00AC350E">
              <w:rPr>
                <w:rFonts w:ascii="Times New Roman" w:eastAsia="Times New Roman" w:hAnsi="Times New Roman" w:cs="Times New Roman"/>
                <w:color w:val="000000" w:themeColor="text1"/>
                <w:sz w:val="16"/>
                <w:szCs w:val="16"/>
              </w:rPr>
              <w:t>127</w:t>
            </w:r>
          </w:p>
        </w:tc>
        <w:tc>
          <w:tcPr>
            <w:tcW w:w="1115" w:type="dxa"/>
          </w:tcPr>
          <w:p w14:paraId="134FA5D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2"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71994D9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143888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6DA87A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891EF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6"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1198FF1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7"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57FBCD4F" w14:textId="77777777" w:rsidTr="004A522A">
        <w:tc>
          <w:tcPr>
            <w:tcW w:w="849" w:type="dxa"/>
          </w:tcPr>
          <w:p w14:paraId="53180AB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8" w:author="Author">
                <w:pPr>
                  <w:jc w:val="center"/>
                </w:pPr>
              </w:pPrChange>
            </w:pPr>
            <w:r w:rsidRPr="00AC350E">
              <w:rPr>
                <w:rFonts w:ascii="Times New Roman" w:eastAsia="Times New Roman" w:hAnsi="Times New Roman" w:cs="Times New Roman"/>
                <w:color w:val="000000" w:themeColor="text1"/>
                <w:sz w:val="16"/>
                <w:szCs w:val="16"/>
              </w:rPr>
              <w:t>1188</w:t>
            </w:r>
          </w:p>
        </w:tc>
        <w:tc>
          <w:tcPr>
            <w:tcW w:w="781" w:type="dxa"/>
          </w:tcPr>
          <w:p w14:paraId="5C5F5F0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59" w:author="Author">
                <w:pPr>
                  <w:jc w:val="center"/>
                </w:pPr>
              </w:pPrChange>
            </w:pPr>
            <w:r w:rsidRPr="00AC350E">
              <w:rPr>
                <w:rFonts w:ascii="Times New Roman" w:eastAsia="Times New Roman" w:hAnsi="Times New Roman" w:cs="Times New Roman"/>
                <w:color w:val="000000" w:themeColor="text1"/>
                <w:sz w:val="16"/>
                <w:szCs w:val="16"/>
              </w:rPr>
              <w:t>7</w:t>
            </w:r>
          </w:p>
        </w:tc>
        <w:tc>
          <w:tcPr>
            <w:tcW w:w="518" w:type="dxa"/>
          </w:tcPr>
          <w:p w14:paraId="51CE506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0"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72EEB78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1"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4B04E1B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554BBA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3"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6EAF745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C0E3D4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9520F1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6"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4C19723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7"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074097A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8"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406C76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69"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231D475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0"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3546849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1"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6D58456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2"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6E6A758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3" w:author="Author">
                <w:pPr>
                  <w:jc w:val="center"/>
                </w:pPr>
              </w:pPrChange>
            </w:pPr>
            <w:r w:rsidRPr="00AC350E">
              <w:rPr>
                <w:rFonts w:ascii="Times New Roman" w:eastAsia="Times New Roman" w:hAnsi="Times New Roman" w:cs="Times New Roman"/>
                <w:color w:val="000000" w:themeColor="text1"/>
                <w:sz w:val="16"/>
                <w:szCs w:val="16"/>
              </w:rPr>
              <w:t>61</w:t>
            </w:r>
          </w:p>
        </w:tc>
        <w:tc>
          <w:tcPr>
            <w:tcW w:w="1115" w:type="dxa"/>
          </w:tcPr>
          <w:p w14:paraId="052A92A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4" w:author="Author">
                <w:pPr>
                  <w:jc w:val="center"/>
                </w:pPr>
              </w:pPrChange>
            </w:pPr>
            <w:r w:rsidRPr="00AC350E">
              <w:rPr>
                <w:rFonts w:ascii="Times New Roman" w:eastAsia="Times New Roman" w:hAnsi="Times New Roman" w:cs="Times New Roman"/>
                <w:color w:val="000000" w:themeColor="text1"/>
                <w:sz w:val="16"/>
                <w:szCs w:val="16"/>
              </w:rPr>
              <w:t>233</w:t>
            </w:r>
          </w:p>
        </w:tc>
        <w:tc>
          <w:tcPr>
            <w:tcW w:w="1115" w:type="dxa"/>
          </w:tcPr>
          <w:p w14:paraId="4D48105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5"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60A6C77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940255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7" w:author="Author">
                <w:pPr>
                  <w:jc w:val="center"/>
                </w:pPr>
              </w:pPrChange>
            </w:pPr>
            <w:r w:rsidRPr="00AC350E">
              <w:rPr>
                <w:rFonts w:ascii="Times New Roman" w:eastAsia="Times New Roman" w:hAnsi="Times New Roman" w:cs="Times New Roman"/>
                <w:color w:val="000000" w:themeColor="text1"/>
                <w:sz w:val="16"/>
                <w:szCs w:val="16"/>
              </w:rPr>
              <w:t>15</w:t>
            </w:r>
          </w:p>
        </w:tc>
        <w:tc>
          <w:tcPr>
            <w:tcW w:w="451" w:type="dxa"/>
          </w:tcPr>
          <w:p w14:paraId="2CE511A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AE43E5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79"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513777C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0" w:author="Author">
                <w:pPr>
                  <w:jc w:val="center"/>
                </w:pPr>
              </w:pPrChange>
            </w:pPr>
            <w:r w:rsidRPr="00AC350E">
              <w:rPr>
                <w:rFonts w:ascii="Times New Roman" w:eastAsia="Times New Roman" w:hAnsi="Times New Roman" w:cs="Times New Roman"/>
                <w:color w:val="000000" w:themeColor="text1"/>
                <w:sz w:val="16"/>
                <w:szCs w:val="16"/>
              </w:rPr>
              <w:t>39</w:t>
            </w:r>
          </w:p>
        </w:tc>
      </w:tr>
      <w:tr w:rsidR="00A33A1B" w:rsidRPr="00AC350E" w14:paraId="5F5AFAB9" w14:textId="77777777" w:rsidTr="004A522A">
        <w:trPr>
          <w:trHeight w:val="168"/>
        </w:trPr>
        <w:tc>
          <w:tcPr>
            <w:tcW w:w="849" w:type="dxa"/>
          </w:tcPr>
          <w:p w14:paraId="720047BB" w14:textId="5B7D3C48" w:rsidR="00A33A1B" w:rsidRPr="00AC350E" w:rsidRDefault="007E4811" w:rsidP="0030414C">
            <w:pPr>
              <w:spacing w:line="240" w:lineRule="auto"/>
              <w:jc w:val="center"/>
              <w:rPr>
                <w:rFonts w:ascii="Times New Roman" w:eastAsia="Times New Roman" w:hAnsi="Times New Roman" w:cs="Times New Roman"/>
                <w:color w:val="000000" w:themeColor="text1"/>
                <w:sz w:val="16"/>
                <w:szCs w:val="16"/>
              </w:rPr>
              <w:pPrChange w:id="181" w:author="Author">
                <w:pPr>
                  <w:jc w:val="center"/>
                </w:pPr>
              </w:pPrChange>
            </w:pPr>
            <w:ins w:id="182" w:author="Author">
              <w:r>
                <w:rPr>
                  <w:rFonts w:ascii="Times New Roman" w:eastAsia="Times New Roman" w:hAnsi="Times New Roman" w:cs="Times New Roman"/>
                  <w:color w:val="000000" w:themeColor="text1"/>
                  <w:sz w:val="16"/>
                  <w:szCs w:val="16"/>
                </w:rPr>
                <w:t>0</w:t>
              </w:r>
            </w:ins>
            <w:r w:rsidR="00A33A1B" w:rsidRPr="00AC350E">
              <w:rPr>
                <w:rFonts w:ascii="Times New Roman" w:eastAsia="Times New Roman" w:hAnsi="Times New Roman" w:cs="Times New Roman"/>
                <w:color w:val="000000" w:themeColor="text1"/>
                <w:sz w:val="16"/>
                <w:szCs w:val="16"/>
              </w:rPr>
              <w:t>456</w:t>
            </w:r>
          </w:p>
        </w:tc>
        <w:tc>
          <w:tcPr>
            <w:tcW w:w="781" w:type="dxa"/>
          </w:tcPr>
          <w:p w14:paraId="0FCCD0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3" w:author="Author">
                <w:pPr>
                  <w:jc w:val="center"/>
                </w:pPr>
              </w:pPrChange>
            </w:pPr>
            <w:r w:rsidRPr="00AC350E">
              <w:rPr>
                <w:rFonts w:ascii="Times New Roman" w:eastAsia="Times New Roman" w:hAnsi="Times New Roman" w:cs="Times New Roman"/>
                <w:color w:val="000000" w:themeColor="text1"/>
                <w:sz w:val="16"/>
                <w:szCs w:val="16"/>
              </w:rPr>
              <w:t>7</w:t>
            </w:r>
          </w:p>
        </w:tc>
        <w:tc>
          <w:tcPr>
            <w:tcW w:w="518" w:type="dxa"/>
          </w:tcPr>
          <w:p w14:paraId="3F6EBE3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4"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1684FCE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5"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06E631F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817654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7"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44948C5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1D8A6A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8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F7DD4E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0"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595D1D9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1"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644455B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2"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2C9901A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3"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04E0678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4"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2FEFE74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5"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21877A3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6"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65683C0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7" w:author="Author">
                <w:pPr>
                  <w:jc w:val="center"/>
                </w:pPr>
              </w:pPrChange>
            </w:pPr>
            <w:r w:rsidRPr="00AC350E">
              <w:rPr>
                <w:rFonts w:ascii="Times New Roman" w:eastAsia="Times New Roman" w:hAnsi="Times New Roman" w:cs="Times New Roman"/>
                <w:color w:val="000000" w:themeColor="text1"/>
                <w:sz w:val="16"/>
                <w:szCs w:val="16"/>
              </w:rPr>
              <w:t>30</w:t>
            </w:r>
          </w:p>
        </w:tc>
        <w:tc>
          <w:tcPr>
            <w:tcW w:w="1115" w:type="dxa"/>
          </w:tcPr>
          <w:p w14:paraId="6AD41DF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8" w:author="Author">
                <w:pPr>
                  <w:jc w:val="center"/>
                </w:pPr>
              </w:pPrChange>
            </w:pPr>
            <w:r w:rsidRPr="00AC350E">
              <w:rPr>
                <w:rFonts w:ascii="Times New Roman" w:eastAsia="Times New Roman" w:hAnsi="Times New Roman" w:cs="Times New Roman"/>
                <w:color w:val="000000" w:themeColor="text1"/>
                <w:sz w:val="16"/>
                <w:szCs w:val="16"/>
              </w:rPr>
              <w:t>381</w:t>
            </w:r>
          </w:p>
        </w:tc>
        <w:tc>
          <w:tcPr>
            <w:tcW w:w="1115" w:type="dxa"/>
          </w:tcPr>
          <w:p w14:paraId="668EF18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199"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14D5F0F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E89EA6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BF3485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F2BFFD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3"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5603803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4"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19C91688" w14:textId="77777777" w:rsidTr="004A522A">
        <w:tc>
          <w:tcPr>
            <w:tcW w:w="849" w:type="dxa"/>
          </w:tcPr>
          <w:p w14:paraId="40517A4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5" w:author="Author">
                <w:pPr>
                  <w:jc w:val="center"/>
                </w:pPr>
              </w:pPrChange>
            </w:pPr>
            <w:r w:rsidRPr="00AC350E">
              <w:rPr>
                <w:rFonts w:ascii="Times New Roman" w:eastAsia="Times New Roman" w:hAnsi="Times New Roman" w:cs="Times New Roman"/>
                <w:color w:val="000000" w:themeColor="text1"/>
                <w:sz w:val="16"/>
                <w:szCs w:val="16"/>
              </w:rPr>
              <w:t>2109</w:t>
            </w:r>
          </w:p>
        </w:tc>
        <w:tc>
          <w:tcPr>
            <w:tcW w:w="781" w:type="dxa"/>
          </w:tcPr>
          <w:p w14:paraId="10CBCA6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6" w:author="Author">
                <w:pPr>
                  <w:jc w:val="center"/>
                </w:pPr>
              </w:pPrChange>
            </w:pPr>
            <w:r w:rsidRPr="00AC350E">
              <w:rPr>
                <w:rFonts w:ascii="Times New Roman" w:eastAsia="Times New Roman" w:hAnsi="Times New Roman" w:cs="Times New Roman"/>
                <w:color w:val="000000" w:themeColor="text1"/>
                <w:sz w:val="16"/>
                <w:szCs w:val="16"/>
              </w:rPr>
              <w:t>7</w:t>
            </w:r>
          </w:p>
        </w:tc>
        <w:tc>
          <w:tcPr>
            <w:tcW w:w="518" w:type="dxa"/>
          </w:tcPr>
          <w:p w14:paraId="7521CE5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7"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2CF63E3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8"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7DBDB6F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0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222278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0"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23527C2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E7264A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58C04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3"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17A0234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4"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57644A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5"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53520D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6"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7239FEA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7"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35EBDE2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8"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34B67E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19"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580F54B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0" w:author="Author">
                <w:pPr>
                  <w:jc w:val="center"/>
                </w:pPr>
              </w:pPrChange>
            </w:pPr>
            <w:r w:rsidRPr="00AC350E">
              <w:rPr>
                <w:rFonts w:ascii="Times New Roman" w:eastAsia="Times New Roman" w:hAnsi="Times New Roman" w:cs="Times New Roman"/>
                <w:color w:val="000000" w:themeColor="text1"/>
                <w:sz w:val="16"/>
                <w:szCs w:val="16"/>
              </w:rPr>
              <w:t>6</w:t>
            </w:r>
          </w:p>
        </w:tc>
        <w:tc>
          <w:tcPr>
            <w:tcW w:w="1115" w:type="dxa"/>
          </w:tcPr>
          <w:p w14:paraId="5F3140E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1" w:author="Author">
                <w:pPr>
                  <w:jc w:val="center"/>
                </w:pPr>
              </w:pPrChange>
            </w:pPr>
            <w:r w:rsidRPr="00AC350E">
              <w:rPr>
                <w:rFonts w:ascii="Times New Roman" w:eastAsia="Times New Roman" w:hAnsi="Times New Roman" w:cs="Times New Roman"/>
                <w:color w:val="000000" w:themeColor="text1"/>
                <w:sz w:val="16"/>
                <w:szCs w:val="16"/>
              </w:rPr>
              <w:t>128</w:t>
            </w:r>
          </w:p>
        </w:tc>
        <w:tc>
          <w:tcPr>
            <w:tcW w:w="1115" w:type="dxa"/>
          </w:tcPr>
          <w:p w14:paraId="7F93AAA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2"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5F0655C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115AB6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75D6EC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66F926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6"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21501F2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7"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3115245F" w14:textId="77777777" w:rsidTr="004A522A">
        <w:tc>
          <w:tcPr>
            <w:tcW w:w="849" w:type="dxa"/>
          </w:tcPr>
          <w:p w14:paraId="52722BA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8" w:author="Author">
                <w:pPr>
                  <w:jc w:val="center"/>
                </w:pPr>
              </w:pPrChange>
            </w:pPr>
            <w:r w:rsidRPr="00AC350E">
              <w:rPr>
                <w:rFonts w:ascii="Times New Roman" w:eastAsia="Times New Roman" w:hAnsi="Times New Roman" w:cs="Times New Roman"/>
                <w:color w:val="000000" w:themeColor="text1"/>
                <w:sz w:val="16"/>
                <w:szCs w:val="16"/>
              </w:rPr>
              <w:t>3214</w:t>
            </w:r>
          </w:p>
        </w:tc>
        <w:tc>
          <w:tcPr>
            <w:tcW w:w="781" w:type="dxa"/>
          </w:tcPr>
          <w:p w14:paraId="0102AEF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29" w:author="Author">
                <w:pPr>
                  <w:jc w:val="center"/>
                </w:pPr>
              </w:pPrChange>
            </w:pPr>
            <w:r w:rsidRPr="00AC350E">
              <w:rPr>
                <w:rFonts w:ascii="Times New Roman" w:eastAsia="Times New Roman" w:hAnsi="Times New Roman" w:cs="Times New Roman"/>
                <w:color w:val="000000" w:themeColor="text1"/>
                <w:sz w:val="16"/>
                <w:szCs w:val="16"/>
              </w:rPr>
              <w:t>8</w:t>
            </w:r>
          </w:p>
        </w:tc>
        <w:tc>
          <w:tcPr>
            <w:tcW w:w="518" w:type="dxa"/>
          </w:tcPr>
          <w:p w14:paraId="5EFF242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0"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7D19DD2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1"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644529C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C61B68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3" w:author="Author">
                <w:pPr>
                  <w:jc w:val="center"/>
                </w:pPr>
              </w:pPrChange>
            </w:pPr>
            <w:r w:rsidRPr="00AC350E">
              <w:rPr>
                <w:rFonts w:ascii="Times New Roman" w:eastAsia="Times New Roman" w:hAnsi="Times New Roman" w:cs="Times New Roman"/>
                <w:color w:val="000000" w:themeColor="text1"/>
                <w:sz w:val="16"/>
                <w:szCs w:val="16"/>
              </w:rPr>
              <w:t>10</w:t>
            </w:r>
          </w:p>
        </w:tc>
        <w:tc>
          <w:tcPr>
            <w:tcW w:w="354" w:type="dxa"/>
          </w:tcPr>
          <w:p w14:paraId="5BA51C9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846666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5" w:author="Author">
                <w:pPr>
                  <w:jc w:val="center"/>
                </w:pPr>
              </w:pPrChange>
            </w:pPr>
            <w:r w:rsidRPr="00AC350E">
              <w:rPr>
                <w:rFonts w:ascii="Times New Roman" w:eastAsia="Times New Roman" w:hAnsi="Times New Roman" w:cs="Times New Roman"/>
                <w:color w:val="000000" w:themeColor="text1"/>
                <w:sz w:val="16"/>
                <w:szCs w:val="16"/>
              </w:rPr>
              <w:t>10</w:t>
            </w:r>
          </w:p>
        </w:tc>
        <w:tc>
          <w:tcPr>
            <w:tcW w:w="451" w:type="dxa"/>
          </w:tcPr>
          <w:p w14:paraId="6FD37B4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6"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1F2DF27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7"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40BABF2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8"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745114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39"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0FB52BF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0"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34643B4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1"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4440F5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2" w:author="Author">
                <w:pPr>
                  <w:jc w:val="center"/>
                </w:pPr>
              </w:pPrChange>
            </w:pPr>
            <w:r w:rsidRPr="00AC350E">
              <w:rPr>
                <w:rFonts w:ascii="Times New Roman" w:eastAsia="Times New Roman" w:hAnsi="Times New Roman" w:cs="Times New Roman"/>
                <w:color w:val="000000" w:themeColor="text1"/>
                <w:sz w:val="16"/>
                <w:szCs w:val="16"/>
              </w:rPr>
              <w:t>2</w:t>
            </w:r>
          </w:p>
        </w:tc>
        <w:tc>
          <w:tcPr>
            <w:tcW w:w="1430" w:type="dxa"/>
          </w:tcPr>
          <w:p w14:paraId="420DDEB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3" w:author="Author">
                <w:pPr>
                  <w:jc w:val="center"/>
                </w:pPr>
              </w:pPrChange>
            </w:pPr>
            <w:r w:rsidRPr="00AC350E">
              <w:rPr>
                <w:rFonts w:ascii="Times New Roman" w:eastAsia="Times New Roman" w:hAnsi="Times New Roman" w:cs="Times New Roman"/>
                <w:color w:val="000000" w:themeColor="text1"/>
                <w:sz w:val="16"/>
                <w:szCs w:val="16"/>
              </w:rPr>
              <w:t>34</w:t>
            </w:r>
          </w:p>
        </w:tc>
        <w:tc>
          <w:tcPr>
            <w:tcW w:w="1115" w:type="dxa"/>
          </w:tcPr>
          <w:p w14:paraId="2926D9D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4" w:author="Author">
                <w:pPr>
                  <w:jc w:val="center"/>
                </w:pPr>
              </w:pPrChange>
            </w:pPr>
            <w:r w:rsidRPr="00AC350E">
              <w:rPr>
                <w:rFonts w:ascii="Times New Roman" w:eastAsia="Times New Roman" w:hAnsi="Times New Roman" w:cs="Times New Roman"/>
                <w:color w:val="000000" w:themeColor="text1"/>
                <w:sz w:val="16"/>
                <w:szCs w:val="16"/>
              </w:rPr>
              <w:t>68</w:t>
            </w:r>
          </w:p>
        </w:tc>
        <w:tc>
          <w:tcPr>
            <w:tcW w:w="1115" w:type="dxa"/>
          </w:tcPr>
          <w:p w14:paraId="527FFD7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5"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132CDCA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B1A0BF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14A1B5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308725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49"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361725E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0"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6E44C52C" w14:textId="77777777" w:rsidTr="004A522A">
        <w:tc>
          <w:tcPr>
            <w:tcW w:w="849" w:type="dxa"/>
          </w:tcPr>
          <w:p w14:paraId="13211F1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1" w:author="Author">
                <w:pPr>
                  <w:jc w:val="center"/>
                </w:pPr>
              </w:pPrChange>
            </w:pPr>
            <w:r w:rsidRPr="00AC350E">
              <w:rPr>
                <w:rFonts w:ascii="Times New Roman" w:eastAsia="Times New Roman" w:hAnsi="Times New Roman" w:cs="Times New Roman"/>
                <w:color w:val="000000" w:themeColor="text1"/>
                <w:sz w:val="16"/>
                <w:szCs w:val="16"/>
              </w:rPr>
              <w:t>7273</w:t>
            </w:r>
          </w:p>
        </w:tc>
        <w:tc>
          <w:tcPr>
            <w:tcW w:w="781" w:type="dxa"/>
          </w:tcPr>
          <w:p w14:paraId="78B363C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2" w:author="Author">
                <w:pPr>
                  <w:jc w:val="center"/>
                </w:pPr>
              </w:pPrChange>
            </w:pPr>
            <w:r w:rsidRPr="00AC350E">
              <w:rPr>
                <w:rFonts w:ascii="Times New Roman" w:eastAsia="Times New Roman" w:hAnsi="Times New Roman" w:cs="Times New Roman"/>
                <w:color w:val="000000" w:themeColor="text1"/>
                <w:sz w:val="16"/>
                <w:szCs w:val="16"/>
              </w:rPr>
              <w:t>9</w:t>
            </w:r>
          </w:p>
        </w:tc>
        <w:tc>
          <w:tcPr>
            <w:tcW w:w="518" w:type="dxa"/>
          </w:tcPr>
          <w:p w14:paraId="150733F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3" w:author="Author">
                <w:pPr>
                  <w:jc w:val="center"/>
                </w:pPr>
              </w:pPrChange>
            </w:pPr>
            <w:r w:rsidRPr="00AC350E">
              <w:rPr>
                <w:rFonts w:ascii="Times New Roman" w:eastAsia="Times New Roman" w:hAnsi="Times New Roman" w:cs="Times New Roman"/>
                <w:color w:val="000000" w:themeColor="text1"/>
                <w:sz w:val="16"/>
                <w:szCs w:val="16"/>
              </w:rPr>
              <w:t>14</w:t>
            </w:r>
          </w:p>
        </w:tc>
        <w:tc>
          <w:tcPr>
            <w:tcW w:w="531" w:type="dxa"/>
          </w:tcPr>
          <w:p w14:paraId="5060610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4"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1C76C6B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3B1784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6"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1A5F04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A2BF1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2E3F44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59"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4E1E637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0"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EDA9DC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1"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23E2C09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2"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4D02513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3"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6CF2A35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4"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3370295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5" w:author="Author">
                <w:pPr>
                  <w:jc w:val="center"/>
                </w:pPr>
              </w:pPrChange>
            </w:pPr>
            <w:r w:rsidRPr="00AC350E">
              <w:rPr>
                <w:rFonts w:ascii="Times New Roman" w:eastAsia="Times New Roman" w:hAnsi="Times New Roman" w:cs="Times New Roman"/>
                <w:color w:val="000000" w:themeColor="text1"/>
                <w:sz w:val="16"/>
                <w:szCs w:val="16"/>
              </w:rPr>
              <w:t>1</w:t>
            </w:r>
          </w:p>
        </w:tc>
        <w:tc>
          <w:tcPr>
            <w:tcW w:w="1430" w:type="dxa"/>
          </w:tcPr>
          <w:p w14:paraId="70EE395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6" w:author="Author">
                <w:pPr>
                  <w:jc w:val="center"/>
                </w:pPr>
              </w:pPrChange>
            </w:pPr>
            <w:r w:rsidRPr="00AC350E">
              <w:rPr>
                <w:rFonts w:ascii="Times New Roman" w:eastAsia="Times New Roman" w:hAnsi="Times New Roman" w:cs="Times New Roman"/>
                <w:color w:val="000000" w:themeColor="text1"/>
                <w:sz w:val="16"/>
                <w:szCs w:val="16"/>
              </w:rPr>
              <w:t>44</w:t>
            </w:r>
          </w:p>
        </w:tc>
        <w:tc>
          <w:tcPr>
            <w:tcW w:w="1115" w:type="dxa"/>
          </w:tcPr>
          <w:p w14:paraId="7E1A461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7" w:author="Author">
                <w:pPr>
                  <w:jc w:val="center"/>
                </w:pPr>
              </w:pPrChange>
            </w:pPr>
            <w:r w:rsidRPr="00AC350E">
              <w:rPr>
                <w:rFonts w:ascii="Times New Roman" w:eastAsia="Times New Roman" w:hAnsi="Times New Roman" w:cs="Times New Roman"/>
                <w:color w:val="000000" w:themeColor="text1"/>
                <w:sz w:val="16"/>
                <w:szCs w:val="16"/>
              </w:rPr>
              <w:t>279</w:t>
            </w:r>
          </w:p>
        </w:tc>
        <w:tc>
          <w:tcPr>
            <w:tcW w:w="1115" w:type="dxa"/>
          </w:tcPr>
          <w:p w14:paraId="51000D3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8"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0A07D29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6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927D6D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86A792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7B5E49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2"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480E790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3" w:author="Author">
                <w:pPr>
                  <w:jc w:val="center"/>
                </w:pPr>
              </w:pPrChange>
            </w:pPr>
            <w:r w:rsidRPr="00AC350E">
              <w:rPr>
                <w:rFonts w:ascii="Times New Roman" w:eastAsia="Times New Roman" w:hAnsi="Times New Roman" w:cs="Times New Roman"/>
                <w:color w:val="000000" w:themeColor="text1"/>
                <w:sz w:val="16"/>
                <w:szCs w:val="16"/>
              </w:rPr>
              <w:t>14</w:t>
            </w:r>
          </w:p>
        </w:tc>
      </w:tr>
      <w:tr w:rsidR="00A33A1B" w:rsidRPr="00AC350E" w14:paraId="5204F5D9" w14:textId="77777777" w:rsidTr="004A522A">
        <w:tc>
          <w:tcPr>
            <w:tcW w:w="849" w:type="dxa"/>
          </w:tcPr>
          <w:p w14:paraId="5F4D107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4" w:author="Author">
                <w:pPr>
                  <w:jc w:val="center"/>
                </w:pPr>
              </w:pPrChange>
            </w:pPr>
            <w:r w:rsidRPr="00AC350E">
              <w:rPr>
                <w:rFonts w:ascii="Times New Roman" w:eastAsia="Times New Roman" w:hAnsi="Times New Roman" w:cs="Times New Roman"/>
                <w:color w:val="000000" w:themeColor="text1"/>
                <w:sz w:val="16"/>
                <w:szCs w:val="16"/>
              </w:rPr>
              <w:t>7439</w:t>
            </w:r>
          </w:p>
        </w:tc>
        <w:tc>
          <w:tcPr>
            <w:tcW w:w="781" w:type="dxa"/>
          </w:tcPr>
          <w:p w14:paraId="2A7D52D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5" w:author="Author">
                <w:pPr>
                  <w:jc w:val="center"/>
                </w:pPr>
              </w:pPrChange>
            </w:pPr>
            <w:r w:rsidRPr="00AC350E">
              <w:rPr>
                <w:rFonts w:ascii="Times New Roman" w:eastAsia="Times New Roman" w:hAnsi="Times New Roman" w:cs="Times New Roman"/>
                <w:color w:val="000000" w:themeColor="text1"/>
                <w:sz w:val="16"/>
                <w:szCs w:val="16"/>
              </w:rPr>
              <w:t>9</w:t>
            </w:r>
          </w:p>
        </w:tc>
        <w:tc>
          <w:tcPr>
            <w:tcW w:w="518" w:type="dxa"/>
          </w:tcPr>
          <w:p w14:paraId="24E0B38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6"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5B53908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7" w:author="Author">
                <w:pPr>
                  <w:jc w:val="center"/>
                </w:pPr>
              </w:pPrChange>
            </w:pPr>
            <w:r w:rsidRPr="00AC350E">
              <w:rPr>
                <w:rFonts w:ascii="Times New Roman" w:eastAsia="Times New Roman" w:hAnsi="Times New Roman" w:cs="Times New Roman"/>
                <w:color w:val="000000" w:themeColor="text1"/>
                <w:sz w:val="16"/>
                <w:szCs w:val="16"/>
              </w:rPr>
              <w:t>10</w:t>
            </w:r>
          </w:p>
        </w:tc>
        <w:tc>
          <w:tcPr>
            <w:tcW w:w="507" w:type="dxa"/>
          </w:tcPr>
          <w:p w14:paraId="2FDBEF5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378EEB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79" w:author="Author">
                <w:pPr>
                  <w:jc w:val="center"/>
                </w:pPr>
              </w:pPrChange>
            </w:pPr>
            <w:r w:rsidRPr="00AC350E">
              <w:rPr>
                <w:rFonts w:ascii="Times New Roman" w:eastAsia="Times New Roman" w:hAnsi="Times New Roman" w:cs="Times New Roman"/>
                <w:color w:val="000000" w:themeColor="text1"/>
                <w:sz w:val="16"/>
                <w:szCs w:val="16"/>
              </w:rPr>
              <w:t>11</w:t>
            </w:r>
          </w:p>
        </w:tc>
        <w:tc>
          <w:tcPr>
            <w:tcW w:w="354" w:type="dxa"/>
          </w:tcPr>
          <w:p w14:paraId="71699DD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BDA35D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D519F5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2"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3F5A21F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3"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FD619C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4"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3A8F78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5"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142E0F6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6"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4610BB5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7"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AEF5D1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8" w:author="Author">
                <w:pPr>
                  <w:jc w:val="center"/>
                </w:pPr>
              </w:pPrChange>
            </w:pPr>
            <w:r w:rsidRPr="00AC350E">
              <w:rPr>
                <w:rFonts w:ascii="Times New Roman" w:eastAsia="Times New Roman" w:hAnsi="Times New Roman" w:cs="Times New Roman"/>
                <w:color w:val="000000" w:themeColor="text1"/>
                <w:sz w:val="16"/>
                <w:szCs w:val="16"/>
              </w:rPr>
              <w:t>2</w:t>
            </w:r>
          </w:p>
        </w:tc>
        <w:tc>
          <w:tcPr>
            <w:tcW w:w="1430" w:type="dxa"/>
          </w:tcPr>
          <w:p w14:paraId="1BD3BB9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89" w:author="Author">
                <w:pPr>
                  <w:jc w:val="center"/>
                </w:pPr>
              </w:pPrChange>
            </w:pPr>
            <w:r w:rsidRPr="00AC350E">
              <w:rPr>
                <w:rFonts w:ascii="Times New Roman" w:eastAsia="Times New Roman" w:hAnsi="Times New Roman" w:cs="Times New Roman"/>
                <w:color w:val="000000" w:themeColor="text1"/>
                <w:sz w:val="16"/>
                <w:szCs w:val="16"/>
              </w:rPr>
              <w:t>80</w:t>
            </w:r>
          </w:p>
        </w:tc>
        <w:tc>
          <w:tcPr>
            <w:tcW w:w="1115" w:type="dxa"/>
          </w:tcPr>
          <w:p w14:paraId="24D1319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0" w:author="Author">
                <w:pPr>
                  <w:jc w:val="center"/>
                </w:pPr>
              </w:pPrChange>
            </w:pPr>
            <w:r w:rsidRPr="00AC350E">
              <w:rPr>
                <w:rFonts w:ascii="Times New Roman" w:eastAsia="Times New Roman" w:hAnsi="Times New Roman" w:cs="Times New Roman"/>
                <w:color w:val="000000" w:themeColor="text1"/>
                <w:sz w:val="16"/>
                <w:szCs w:val="16"/>
              </w:rPr>
              <w:t>284</w:t>
            </w:r>
          </w:p>
        </w:tc>
        <w:tc>
          <w:tcPr>
            <w:tcW w:w="1115" w:type="dxa"/>
          </w:tcPr>
          <w:p w14:paraId="0868CA4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1" w:author="Author">
                <w:pPr>
                  <w:jc w:val="center"/>
                </w:pPr>
              </w:pPrChange>
            </w:pPr>
            <w:r w:rsidRPr="00AC350E">
              <w:rPr>
                <w:rFonts w:ascii="Times New Roman" w:eastAsia="Times New Roman" w:hAnsi="Times New Roman" w:cs="Times New Roman"/>
                <w:color w:val="000000" w:themeColor="text1"/>
                <w:sz w:val="16"/>
                <w:szCs w:val="16"/>
              </w:rPr>
              <w:t>5</w:t>
            </w:r>
          </w:p>
        </w:tc>
        <w:tc>
          <w:tcPr>
            <w:tcW w:w="600" w:type="dxa"/>
          </w:tcPr>
          <w:p w14:paraId="372587E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5DC390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C85C37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2A9D12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5"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17CA96B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6" w:author="Author">
                <w:pPr>
                  <w:jc w:val="center"/>
                </w:pPr>
              </w:pPrChange>
            </w:pPr>
            <w:r w:rsidRPr="00AC350E">
              <w:rPr>
                <w:rFonts w:ascii="Times New Roman" w:eastAsia="Times New Roman" w:hAnsi="Times New Roman" w:cs="Times New Roman"/>
                <w:color w:val="000000" w:themeColor="text1"/>
                <w:sz w:val="16"/>
                <w:szCs w:val="16"/>
              </w:rPr>
              <w:t>14</w:t>
            </w:r>
          </w:p>
        </w:tc>
      </w:tr>
      <w:tr w:rsidR="00A33A1B" w:rsidRPr="00AC350E" w14:paraId="31BACC72" w14:textId="77777777" w:rsidTr="004A522A">
        <w:tc>
          <w:tcPr>
            <w:tcW w:w="849" w:type="dxa"/>
          </w:tcPr>
          <w:p w14:paraId="235859F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7" w:author="Author">
                <w:pPr>
                  <w:jc w:val="center"/>
                </w:pPr>
              </w:pPrChange>
            </w:pPr>
            <w:r w:rsidRPr="00AC350E">
              <w:rPr>
                <w:rFonts w:ascii="Times New Roman" w:eastAsia="Times New Roman" w:hAnsi="Times New Roman" w:cs="Times New Roman"/>
                <w:color w:val="000000" w:themeColor="text1"/>
                <w:sz w:val="16"/>
                <w:szCs w:val="16"/>
              </w:rPr>
              <w:t>3591</w:t>
            </w:r>
          </w:p>
        </w:tc>
        <w:tc>
          <w:tcPr>
            <w:tcW w:w="781" w:type="dxa"/>
          </w:tcPr>
          <w:p w14:paraId="0F80A4F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8" w:author="Author">
                <w:pPr>
                  <w:jc w:val="center"/>
                </w:pPr>
              </w:pPrChange>
            </w:pPr>
            <w:r w:rsidRPr="00AC350E">
              <w:rPr>
                <w:rFonts w:ascii="Times New Roman" w:eastAsia="Times New Roman" w:hAnsi="Times New Roman" w:cs="Times New Roman"/>
                <w:color w:val="000000" w:themeColor="text1"/>
                <w:sz w:val="16"/>
                <w:szCs w:val="16"/>
              </w:rPr>
              <w:t>10</w:t>
            </w:r>
          </w:p>
        </w:tc>
        <w:tc>
          <w:tcPr>
            <w:tcW w:w="518" w:type="dxa"/>
          </w:tcPr>
          <w:p w14:paraId="5546373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299" w:author="Author">
                <w:pPr>
                  <w:jc w:val="center"/>
                </w:pPr>
              </w:pPrChange>
            </w:pPr>
            <w:r w:rsidRPr="00AC350E">
              <w:rPr>
                <w:rFonts w:ascii="Times New Roman" w:eastAsia="Times New Roman" w:hAnsi="Times New Roman" w:cs="Times New Roman"/>
                <w:color w:val="000000" w:themeColor="text1"/>
                <w:sz w:val="16"/>
                <w:szCs w:val="16"/>
              </w:rPr>
              <w:t>15</w:t>
            </w:r>
          </w:p>
        </w:tc>
        <w:tc>
          <w:tcPr>
            <w:tcW w:w="531" w:type="dxa"/>
          </w:tcPr>
          <w:p w14:paraId="01C1AA8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0" w:author="Author">
                <w:pPr>
                  <w:jc w:val="center"/>
                </w:pPr>
              </w:pPrChange>
            </w:pPr>
            <w:r w:rsidRPr="00AC350E">
              <w:rPr>
                <w:rFonts w:ascii="Times New Roman" w:eastAsia="Times New Roman" w:hAnsi="Times New Roman" w:cs="Times New Roman"/>
                <w:color w:val="000000" w:themeColor="text1"/>
                <w:sz w:val="16"/>
                <w:szCs w:val="16"/>
              </w:rPr>
              <w:t>31</w:t>
            </w:r>
          </w:p>
        </w:tc>
        <w:tc>
          <w:tcPr>
            <w:tcW w:w="507" w:type="dxa"/>
          </w:tcPr>
          <w:p w14:paraId="7DB8AE1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1" w:author="Author">
                <w:pPr>
                  <w:jc w:val="center"/>
                </w:pPr>
              </w:pPrChange>
            </w:pPr>
            <w:r w:rsidRPr="00AC350E">
              <w:rPr>
                <w:rFonts w:ascii="Times New Roman" w:eastAsia="Times New Roman" w:hAnsi="Times New Roman" w:cs="Times New Roman"/>
                <w:color w:val="000000" w:themeColor="text1"/>
                <w:sz w:val="16"/>
                <w:szCs w:val="16"/>
              </w:rPr>
              <w:t>40</w:t>
            </w:r>
          </w:p>
        </w:tc>
        <w:tc>
          <w:tcPr>
            <w:tcW w:w="451" w:type="dxa"/>
          </w:tcPr>
          <w:p w14:paraId="30FAFA5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2" w:author="Author">
                <w:pPr>
                  <w:jc w:val="center"/>
                </w:pPr>
              </w:pPrChange>
            </w:pPr>
            <w:r w:rsidRPr="00AC350E">
              <w:rPr>
                <w:rFonts w:ascii="Times New Roman" w:eastAsia="Times New Roman" w:hAnsi="Times New Roman" w:cs="Times New Roman"/>
                <w:color w:val="000000" w:themeColor="text1"/>
                <w:sz w:val="16"/>
                <w:szCs w:val="16"/>
              </w:rPr>
              <w:t>12</w:t>
            </w:r>
          </w:p>
        </w:tc>
        <w:tc>
          <w:tcPr>
            <w:tcW w:w="354" w:type="dxa"/>
          </w:tcPr>
          <w:p w14:paraId="27632B6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2841C8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4" w:author="Author">
                <w:pPr>
                  <w:jc w:val="center"/>
                </w:pPr>
              </w:pPrChange>
            </w:pPr>
            <w:r w:rsidRPr="00AC350E">
              <w:rPr>
                <w:rFonts w:ascii="Times New Roman" w:eastAsia="Times New Roman" w:hAnsi="Times New Roman" w:cs="Times New Roman"/>
                <w:color w:val="000000" w:themeColor="text1"/>
                <w:sz w:val="16"/>
                <w:szCs w:val="16"/>
              </w:rPr>
              <w:t>21</w:t>
            </w:r>
          </w:p>
        </w:tc>
        <w:tc>
          <w:tcPr>
            <w:tcW w:w="451" w:type="dxa"/>
          </w:tcPr>
          <w:p w14:paraId="41473D4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5" w:author="Author">
                <w:pPr>
                  <w:jc w:val="center"/>
                </w:pPr>
              </w:pPrChange>
            </w:pPr>
            <w:r w:rsidRPr="00AC350E">
              <w:rPr>
                <w:rFonts w:ascii="Times New Roman" w:eastAsia="Times New Roman" w:hAnsi="Times New Roman" w:cs="Times New Roman"/>
                <w:color w:val="000000" w:themeColor="text1"/>
                <w:sz w:val="16"/>
                <w:szCs w:val="16"/>
              </w:rPr>
              <w:t>11</w:t>
            </w:r>
          </w:p>
        </w:tc>
        <w:tc>
          <w:tcPr>
            <w:tcW w:w="354" w:type="dxa"/>
          </w:tcPr>
          <w:p w14:paraId="6506F5F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6"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57177D9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7"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3B39064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8"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15B2D37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09"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086872B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0"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2A05F6E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1" w:author="Author">
                <w:pPr>
                  <w:jc w:val="center"/>
                </w:pPr>
              </w:pPrChange>
            </w:pPr>
            <w:r w:rsidRPr="00AC350E">
              <w:rPr>
                <w:rFonts w:ascii="Times New Roman" w:eastAsia="Times New Roman" w:hAnsi="Times New Roman" w:cs="Times New Roman"/>
                <w:color w:val="000000" w:themeColor="text1"/>
                <w:sz w:val="16"/>
                <w:szCs w:val="16"/>
              </w:rPr>
              <w:t>6</w:t>
            </w:r>
          </w:p>
        </w:tc>
        <w:tc>
          <w:tcPr>
            <w:tcW w:w="1430" w:type="dxa"/>
          </w:tcPr>
          <w:p w14:paraId="41DDD1A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2" w:author="Author">
                <w:pPr>
                  <w:jc w:val="center"/>
                </w:pPr>
              </w:pPrChange>
            </w:pPr>
            <w:r w:rsidRPr="00AC350E">
              <w:rPr>
                <w:rFonts w:ascii="Times New Roman" w:eastAsia="Times New Roman" w:hAnsi="Times New Roman" w:cs="Times New Roman"/>
                <w:color w:val="000000" w:themeColor="text1"/>
                <w:sz w:val="16"/>
                <w:szCs w:val="16"/>
              </w:rPr>
              <w:t>223</w:t>
            </w:r>
          </w:p>
        </w:tc>
        <w:tc>
          <w:tcPr>
            <w:tcW w:w="1115" w:type="dxa"/>
          </w:tcPr>
          <w:p w14:paraId="75C02C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3" w:author="Author">
                <w:pPr>
                  <w:jc w:val="center"/>
                </w:pPr>
              </w:pPrChange>
            </w:pPr>
            <w:r w:rsidRPr="00AC350E">
              <w:rPr>
                <w:rFonts w:ascii="Times New Roman" w:eastAsia="Times New Roman" w:hAnsi="Times New Roman" w:cs="Times New Roman"/>
                <w:color w:val="000000" w:themeColor="text1"/>
                <w:sz w:val="16"/>
                <w:szCs w:val="16"/>
              </w:rPr>
              <w:t>643</w:t>
            </w:r>
          </w:p>
        </w:tc>
        <w:tc>
          <w:tcPr>
            <w:tcW w:w="1115" w:type="dxa"/>
          </w:tcPr>
          <w:p w14:paraId="686EDC3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4" w:author="Author">
                <w:pPr>
                  <w:jc w:val="center"/>
                </w:pPr>
              </w:pPrChange>
            </w:pPr>
            <w:r w:rsidRPr="00AC350E">
              <w:rPr>
                <w:rFonts w:ascii="Times New Roman" w:eastAsia="Times New Roman" w:hAnsi="Times New Roman" w:cs="Times New Roman"/>
                <w:color w:val="000000" w:themeColor="text1"/>
                <w:sz w:val="16"/>
                <w:szCs w:val="16"/>
              </w:rPr>
              <w:t>5</w:t>
            </w:r>
          </w:p>
        </w:tc>
        <w:tc>
          <w:tcPr>
            <w:tcW w:w="600" w:type="dxa"/>
          </w:tcPr>
          <w:p w14:paraId="0002BD6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4285A8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6" w:author="Author">
                <w:pPr>
                  <w:jc w:val="center"/>
                </w:pPr>
              </w:pPrChange>
            </w:pPr>
            <w:r w:rsidRPr="00AC350E">
              <w:rPr>
                <w:rFonts w:ascii="Times New Roman" w:eastAsia="Times New Roman" w:hAnsi="Times New Roman" w:cs="Times New Roman"/>
                <w:color w:val="000000" w:themeColor="text1"/>
                <w:sz w:val="16"/>
                <w:szCs w:val="16"/>
              </w:rPr>
              <w:t>13</w:t>
            </w:r>
          </w:p>
        </w:tc>
        <w:tc>
          <w:tcPr>
            <w:tcW w:w="451" w:type="dxa"/>
          </w:tcPr>
          <w:p w14:paraId="1B25C58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7" w:author="Author">
                <w:pPr>
                  <w:jc w:val="center"/>
                </w:pPr>
              </w:pPrChange>
            </w:pPr>
            <w:r w:rsidRPr="00AC350E">
              <w:rPr>
                <w:rFonts w:ascii="Times New Roman" w:eastAsia="Times New Roman" w:hAnsi="Times New Roman" w:cs="Times New Roman"/>
                <w:color w:val="000000" w:themeColor="text1"/>
                <w:sz w:val="16"/>
                <w:szCs w:val="16"/>
              </w:rPr>
              <w:t>20</w:t>
            </w:r>
          </w:p>
        </w:tc>
        <w:tc>
          <w:tcPr>
            <w:tcW w:w="451" w:type="dxa"/>
          </w:tcPr>
          <w:p w14:paraId="1317EDF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8"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180FD06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19" w:author="Author">
                <w:pPr>
                  <w:jc w:val="center"/>
                </w:pPr>
              </w:pPrChange>
            </w:pPr>
            <w:r w:rsidRPr="00AC350E">
              <w:rPr>
                <w:rFonts w:ascii="Times New Roman" w:eastAsia="Times New Roman" w:hAnsi="Times New Roman" w:cs="Times New Roman"/>
                <w:color w:val="000000" w:themeColor="text1"/>
                <w:sz w:val="16"/>
                <w:szCs w:val="16"/>
              </w:rPr>
              <w:t>52</w:t>
            </w:r>
          </w:p>
        </w:tc>
      </w:tr>
      <w:tr w:rsidR="00A33A1B" w:rsidRPr="00AC350E" w14:paraId="3099FC63" w14:textId="77777777" w:rsidTr="004A522A">
        <w:tc>
          <w:tcPr>
            <w:tcW w:w="849" w:type="dxa"/>
          </w:tcPr>
          <w:p w14:paraId="664200C3" w14:textId="44593332" w:rsidR="00A33A1B" w:rsidRPr="00AC350E" w:rsidRDefault="007E4811" w:rsidP="0030414C">
            <w:pPr>
              <w:spacing w:line="240" w:lineRule="auto"/>
              <w:jc w:val="center"/>
              <w:rPr>
                <w:rFonts w:ascii="Times New Roman" w:eastAsia="Times New Roman" w:hAnsi="Times New Roman" w:cs="Times New Roman"/>
                <w:color w:val="000000" w:themeColor="text1"/>
                <w:sz w:val="16"/>
                <w:szCs w:val="16"/>
              </w:rPr>
              <w:pPrChange w:id="320" w:author="Author">
                <w:pPr>
                  <w:jc w:val="center"/>
                </w:pPr>
              </w:pPrChange>
            </w:pPr>
            <w:ins w:id="321" w:author="Author">
              <w:r>
                <w:rPr>
                  <w:rFonts w:ascii="Times New Roman" w:eastAsia="Times New Roman" w:hAnsi="Times New Roman" w:cs="Times New Roman"/>
                  <w:color w:val="000000" w:themeColor="text1"/>
                  <w:sz w:val="16"/>
                  <w:szCs w:val="16"/>
                </w:rPr>
                <w:t>0</w:t>
              </w:r>
            </w:ins>
            <w:r w:rsidR="00A33A1B" w:rsidRPr="00AC350E">
              <w:rPr>
                <w:rFonts w:ascii="Times New Roman" w:eastAsia="Times New Roman" w:hAnsi="Times New Roman" w:cs="Times New Roman"/>
                <w:color w:val="000000" w:themeColor="text1"/>
                <w:sz w:val="16"/>
                <w:szCs w:val="16"/>
              </w:rPr>
              <w:t>909</w:t>
            </w:r>
          </w:p>
        </w:tc>
        <w:tc>
          <w:tcPr>
            <w:tcW w:w="781" w:type="dxa"/>
          </w:tcPr>
          <w:p w14:paraId="0D24206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2" w:author="Author">
                <w:pPr>
                  <w:jc w:val="center"/>
                </w:pPr>
              </w:pPrChange>
            </w:pPr>
            <w:r w:rsidRPr="00AC350E">
              <w:rPr>
                <w:rFonts w:ascii="Times New Roman" w:eastAsia="Times New Roman" w:hAnsi="Times New Roman" w:cs="Times New Roman"/>
                <w:color w:val="000000" w:themeColor="text1"/>
                <w:sz w:val="16"/>
                <w:szCs w:val="16"/>
              </w:rPr>
              <w:t>11</w:t>
            </w:r>
          </w:p>
        </w:tc>
        <w:tc>
          <w:tcPr>
            <w:tcW w:w="518" w:type="dxa"/>
          </w:tcPr>
          <w:p w14:paraId="3DFB773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3" w:author="Author">
                <w:pPr>
                  <w:jc w:val="center"/>
                </w:pPr>
              </w:pPrChange>
            </w:pPr>
            <w:r w:rsidRPr="00AC350E">
              <w:rPr>
                <w:rFonts w:ascii="Times New Roman" w:eastAsia="Times New Roman" w:hAnsi="Times New Roman" w:cs="Times New Roman"/>
                <w:color w:val="000000" w:themeColor="text1"/>
                <w:sz w:val="16"/>
                <w:szCs w:val="16"/>
              </w:rPr>
              <w:t>10</w:t>
            </w:r>
          </w:p>
        </w:tc>
        <w:tc>
          <w:tcPr>
            <w:tcW w:w="531" w:type="dxa"/>
          </w:tcPr>
          <w:p w14:paraId="73195F7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4"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2F70DE1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805855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6"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26D9BBD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A08016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02A54C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29"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2304703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0"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C52319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1"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78465E5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2"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3E9E888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3"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62E850D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4"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57187D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5" w:author="Author">
                <w:pPr>
                  <w:jc w:val="center"/>
                </w:pPr>
              </w:pPrChange>
            </w:pPr>
            <w:r w:rsidRPr="00AC350E">
              <w:rPr>
                <w:rFonts w:ascii="Times New Roman" w:eastAsia="Times New Roman" w:hAnsi="Times New Roman" w:cs="Times New Roman"/>
                <w:color w:val="000000" w:themeColor="text1"/>
                <w:sz w:val="16"/>
                <w:szCs w:val="16"/>
              </w:rPr>
              <w:t>1</w:t>
            </w:r>
          </w:p>
        </w:tc>
        <w:tc>
          <w:tcPr>
            <w:tcW w:w="1430" w:type="dxa"/>
          </w:tcPr>
          <w:p w14:paraId="6F743C9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6" w:author="Author">
                <w:pPr>
                  <w:jc w:val="center"/>
                </w:pPr>
              </w:pPrChange>
            </w:pPr>
            <w:r w:rsidRPr="00AC350E">
              <w:rPr>
                <w:rFonts w:ascii="Times New Roman" w:eastAsia="Times New Roman" w:hAnsi="Times New Roman" w:cs="Times New Roman"/>
                <w:color w:val="000000" w:themeColor="text1"/>
                <w:sz w:val="16"/>
                <w:szCs w:val="16"/>
              </w:rPr>
              <w:t>46</w:t>
            </w:r>
          </w:p>
        </w:tc>
        <w:tc>
          <w:tcPr>
            <w:tcW w:w="1115" w:type="dxa"/>
          </w:tcPr>
          <w:p w14:paraId="594604C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7" w:author="Author">
                <w:pPr>
                  <w:jc w:val="center"/>
                </w:pPr>
              </w:pPrChange>
            </w:pPr>
            <w:r w:rsidRPr="00AC350E">
              <w:rPr>
                <w:rFonts w:ascii="Times New Roman" w:eastAsia="Times New Roman" w:hAnsi="Times New Roman" w:cs="Times New Roman"/>
                <w:color w:val="000000" w:themeColor="text1"/>
                <w:sz w:val="16"/>
                <w:szCs w:val="16"/>
              </w:rPr>
              <w:t>61</w:t>
            </w:r>
          </w:p>
        </w:tc>
        <w:tc>
          <w:tcPr>
            <w:tcW w:w="1115" w:type="dxa"/>
          </w:tcPr>
          <w:p w14:paraId="6E32843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8"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2307DD3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3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FBF7FA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0" w:author="Author">
                <w:pPr>
                  <w:jc w:val="center"/>
                </w:pPr>
              </w:pPrChange>
            </w:pPr>
            <w:r w:rsidRPr="00AC350E">
              <w:rPr>
                <w:rFonts w:ascii="Times New Roman" w:eastAsia="Times New Roman" w:hAnsi="Times New Roman" w:cs="Times New Roman"/>
                <w:color w:val="000000" w:themeColor="text1"/>
                <w:sz w:val="16"/>
                <w:szCs w:val="16"/>
              </w:rPr>
              <w:t>10</w:t>
            </w:r>
          </w:p>
        </w:tc>
        <w:tc>
          <w:tcPr>
            <w:tcW w:w="451" w:type="dxa"/>
          </w:tcPr>
          <w:p w14:paraId="7090BAE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B5F015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2"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06C437B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3" w:author="Author">
                <w:pPr>
                  <w:jc w:val="center"/>
                </w:pPr>
              </w:pPrChange>
            </w:pPr>
            <w:r w:rsidRPr="00AC350E">
              <w:rPr>
                <w:rFonts w:ascii="Times New Roman" w:eastAsia="Times New Roman" w:hAnsi="Times New Roman" w:cs="Times New Roman"/>
                <w:color w:val="000000" w:themeColor="text1"/>
                <w:sz w:val="16"/>
                <w:szCs w:val="16"/>
              </w:rPr>
              <w:t>14</w:t>
            </w:r>
          </w:p>
        </w:tc>
      </w:tr>
      <w:tr w:rsidR="00A33A1B" w:rsidRPr="00AC350E" w14:paraId="1D0E84F0" w14:textId="77777777" w:rsidTr="004A522A">
        <w:tc>
          <w:tcPr>
            <w:tcW w:w="849" w:type="dxa"/>
          </w:tcPr>
          <w:p w14:paraId="1E742F7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4" w:author="Author">
                <w:pPr>
                  <w:jc w:val="center"/>
                </w:pPr>
              </w:pPrChange>
            </w:pPr>
            <w:r w:rsidRPr="00AC350E">
              <w:rPr>
                <w:rFonts w:ascii="Times New Roman" w:eastAsia="Times New Roman" w:hAnsi="Times New Roman" w:cs="Times New Roman"/>
                <w:color w:val="000000" w:themeColor="text1"/>
                <w:sz w:val="16"/>
                <w:szCs w:val="16"/>
              </w:rPr>
              <w:t>8787</w:t>
            </w:r>
          </w:p>
        </w:tc>
        <w:tc>
          <w:tcPr>
            <w:tcW w:w="781" w:type="dxa"/>
          </w:tcPr>
          <w:p w14:paraId="6A4CD4D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5" w:author="Author">
                <w:pPr>
                  <w:jc w:val="center"/>
                </w:pPr>
              </w:pPrChange>
            </w:pPr>
            <w:r w:rsidRPr="00AC350E">
              <w:rPr>
                <w:rFonts w:ascii="Times New Roman" w:eastAsia="Times New Roman" w:hAnsi="Times New Roman" w:cs="Times New Roman"/>
                <w:color w:val="000000" w:themeColor="text1"/>
                <w:sz w:val="16"/>
                <w:szCs w:val="16"/>
              </w:rPr>
              <w:t>11</w:t>
            </w:r>
          </w:p>
        </w:tc>
        <w:tc>
          <w:tcPr>
            <w:tcW w:w="518" w:type="dxa"/>
          </w:tcPr>
          <w:p w14:paraId="208E57A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6" w:author="Author">
                <w:pPr>
                  <w:jc w:val="center"/>
                </w:pPr>
              </w:pPrChange>
            </w:pPr>
            <w:r w:rsidRPr="00AC350E">
              <w:rPr>
                <w:rFonts w:ascii="Times New Roman" w:eastAsia="Times New Roman" w:hAnsi="Times New Roman" w:cs="Times New Roman"/>
                <w:color w:val="000000" w:themeColor="text1"/>
                <w:sz w:val="16"/>
                <w:szCs w:val="16"/>
              </w:rPr>
              <w:t>64</w:t>
            </w:r>
          </w:p>
        </w:tc>
        <w:tc>
          <w:tcPr>
            <w:tcW w:w="531" w:type="dxa"/>
          </w:tcPr>
          <w:p w14:paraId="0FC5A52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7" w:author="Author">
                <w:pPr>
                  <w:jc w:val="center"/>
                </w:pPr>
              </w:pPrChange>
            </w:pPr>
            <w:r w:rsidRPr="00AC350E">
              <w:rPr>
                <w:rFonts w:ascii="Times New Roman" w:eastAsia="Times New Roman" w:hAnsi="Times New Roman" w:cs="Times New Roman"/>
                <w:color w:val="000000" w:themeColor="text1"/>
                <w:sz w:val="16"/>
                <w:szCs w:val="16"/>
              </w:rPr>
              <w:t>107</w:t>
            </w:r>
          </w:p>
        </w:tc>
        <w:tc>
          <w:tcPr>
            <w:tcW w:w="507" w:type="dxa"/>
          </w:tcPr>
          <w:p w14:paraId="2C5E33F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8" w:author="Author">
                <w:pPr>
                  <w:jc w:val="center"/>
                </w:pPr>
              </w:pPrChange>
            </w:pPr>
            <w:r w:rsidRPr="00AC350E">
              <w:rPr>
                <w:rFonts w:ascii="Times New Roman" w:eastAsia="Times New Roman" w:hAnsi="Times New Roman" w:cs="Times New Roman"/>
                <w:color w:val="000000" w:themeColor="text1"/>
                <w:sz w:val="16"/>
                <w:szCs w:val="16"/>
              </w:rPr>
              <w:t>14</w:t>
            </w:r>
          </w:p>
        </w:tc>
        <w:tc>
          <w:tcPr>
            <w:tcW w:w="451" w:type="dxa"/>
          </w:tcPr>
          <w:p w14:paraId="34FD7B2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49" w:author="Author">
                <w:pPr>
                  <w:jc w:val="center"/>
                </w:pPr>
              </w:pPrChange>
            </w:pPr>
            <w:r w:rsidRPr="00AC350E">
              <w:rPr>
                <w:rFonts w:ascii="Times New Roman" w:eastAsia="Times New Roman" w:hAnsi="Times New Roman" w:cs="Times New Roman"/>
                <w:color w:val="000000" w:themeColor="text1"/>
                <w:sz w:val="16"/>
                <w:szCs w:val="16"/>
              </w:rPr>
              <w:t>16</w:t>
            </w:r>
          </w:p>
        </w:tc>
        <w:tc>
          <w:tcPr>
            <w:tcW w:w="354" w:type="dxa"/>
          </w:tcPr>
          <w:p w14:paraId="7B6A65E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BD332F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058146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2"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3E13ED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3"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1D92683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4"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14B488F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5"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6CF7C2D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6"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7FAEB7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7"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70288FD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8" w:author="Author">
                <w:pPr>
                  <w:jc w:val="center"/>
                </w:pPr>
              </w:pPrChange>
            </w:pPr>
            <w:r w:rsidRPr="00AC350E">
              <w:rPr>
                <w:rFonts w:ascii="Times New Roman" w:eastAsia="Times New Roman" w:hAnsi="Times New Roman" w:cs="Times New Roman"/>
                <w:color w:val="000000" w:themeColor="text1"/>
                <w:sz w:val="16"/>
                <w:szCs w:val="16"/>
              </w:rPr>
              <w:t>4</w:t>
            </w:r>
          </w:p>
        </w:tc>
        <w:tc>
          <w:tcPr>
            <w:tcW w:w="1430" w:type="dxa"/>
          </w:tcPr>
          <w:p w14:paraId="5F233A4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59" w:author="Author">
                <w:pPr>
                  <w:jc w:val="center"/>
                </w:pPr>
              </w:pPrChange>
            </w:pPr>
            <w:r w:rsidRPr="00AC350E">
              <w:rPr>
                <w:rFonts w:ascii="Times New Roman" w:eastAsia="Times New Roman" w:hAnsi="Times New Roman" w:cs="Times New Roman"/>
                <w:color w:val="000000" w:themeColor="text1"/>
                <w:sz w:val="16"/>
                <w:szCs w:val="16"/>
              </w:rPr>
              <w:t>260</w:t>
            </w:r>
          </w:p>
        </w:tc>
        <w:tc>
          <w:tcPr>
            <w:tcW w:w="1115" w:type="dxa"/>
          </w:tcPr>
          <w:p w14:paraId="65802D9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0" w:author="Author">
                <w:pPr>
                  <w:jc w:val="center"/>
                </w:pPr>
              </w:pPrChange>
            </w:pPr>
            <w:r w:rsidRPr="00AC350E">
              <w:rPr>
                <w:rFonts w:ascii="Times New Roman" w:eastAsia="Times New Roman" w:hAnsi="Times New Roman" w:cs="Times New Roman"/>
                <w:color w:val="000000" w:themeColor="text1"/>
                <w:sz w:val="16"/>
                <w:szCs w:val="16"/>
              </w:rPr>
              <w:t>260</w:t>
            </w:r>
          </w:p>
        </w:tc>
        <w:tc>
          <w:tcPr>
            <w:tcW w:w="1115" w:type="dxa"/>
          </w:tcPr>
          <w:p w14:paraId="01617AE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1" w:author="Author">
                <w:pPr>
                  <w:jc w:val="center"/>
                </w:pPr>
              </w:pPrChange>
            </w:pPr>
            <w:r w:rsidRPr="00AC350E">
              <w:rPr>
                <w:rFonts w:ascii="Times New Roman" w:eastAsia="Times New Roman" w:hAnsi="Times New Roman" w:cs="Times New Roman"/>
                <w:color w:val="000000" w:themeColor="text1"/>
                <w:sz w:val="16"/>
                <w:szCs w:val="16"/>
              </w:rPr>
              <w:t>4</w:t>
            </w:r>
          </w:p>
        </w:tc>
        <w:tc>
          <w:tcPr>
            <w:tcW w:w="600" w:type="dxa"/>
          </w:tcPr>
          <w:p w14:paraId="13B4DE9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CCC053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3" w:author="Author">
                <w:pPr>
                  <w:jc w:val="center"/>
                </w:pPr>
              </w:pPrChange>
            </w:pPr>
            <w:r w:rsidRPr="00AC350E">
              <w:rPr>
                <w:rFonts w:ascii="Times New Roman" w:eastAsia="Times New Roman" w:hAnsi="Times New Roman" w:cs="Times New Roman"/>
                <w:color w:val="000000" w:themeColor="text1"/>
                <w:sz w:val="16"/>
                <w:szCs w:val="16"/>
              </w:rPr>
              <w:t>15</w:t>
            </w:r>
          </w:p>
        </w:tc>
        <w:tc>
          <w:tcPr>
            <w:tcW w:w="451" w:type="dxa"/>
          </w:tcPr>
          <w:p w14:paraId="59F0394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4" w:author="Author">
                <w:pPr>
                  <w:jc w:val="center"/>
                </w:pPr>
              </w:pPrChange>
            </w:pPr>
            <w:r w:rsidRPr="00AC350E">
              <w:rPr>
                <w:rFonts w:ascii="Times New Roman" w:eastAsia="Times New Roman" w:hAnsi="Times New Roman" w:cs="Times New Roman"/>
                <w:color w:val="000000" w:themeColor="text1"/>
                <w:sz w:val="16"/>
                <w:szCs w:val="16"/>
              </w:rPr>
              <w:t>13</w:t>
            </w:r>
          </w:p>
        </w:tc>
        <w:tc>
          <w:tcPr>
            <w:tcW w:w="451" w:type="dxa"/>
          </w:tcPr>
          <w:p w14:paraId="6FD310E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5"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0F3C72D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6" w:author="Author">
                <w:pPr>
                  <w:jc w:val="center"/>
                </w:pPr>
              </w:pPrChange>
            </w:pPr>
            <w:r w:rsidRPr="00AC350E">
              <w:rPr>
                <w:rFonts w:ascii="Times New Roman" w:eastAsia="Times New Roman" w:hAnsi="Times New Roman" w:cs="Times New Roman"/>
                <w:color w:val="000000" w:themeColor="text1"/>
                <w:sz w:val="16"/>
                <w:szCs w:val="16"/>
              </w:rPr>
              <w:t>10</w:t>
            </w:r>
          </w:p>
        </w:tc>
      </w:tr>
      <w:tr w:rsidR="00A33A1B" w:rsidRPr="00AC350E" w14:paraId="10B3946E" w14:textId="77777777" w:rsidTr="004A522A">
        <w:tc>
          <w:tcPr>
            <w:tcW w:w="849" w:type="dxa"/>
          </w:tcPr>
          <w:p w14:paraId="510EB51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7" w:author="Author">
                <w:pPr>
                  <w:jc w:val="center"/>
                </w:pPr>
              </w:pPrChange>
            </w:pPr>
            <w:r w:rsidRPr="00AC350E">
              <w:rPr>
                <w:rFonts w:ascii="Times New Roman" w:eastAsia="Times New Roman" w:hAnsi="Times New Roman" w:cs="Times New Roman"/>
                <w:color w:val="000000" w:themeColor="text1"/>
                <w:sz w:val="16"/>
                <w:szCs w:val="16"/>
              </w:rPr>
              <w:t>684</w:t>
            </w:r>
          </w:p>
        </w:tc>
        <w:tc>
          <w:tcPr>
            <w:tcW w:w="781" w:type="dxa"/>
          </w:tcPr>
          <w:p w14:paraId="3C452AC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8" w:author="Author">
                <w:pPr>
                  <w:jc w:val="center"/>
                </w:pPr>
              </w:pPrChange>
            </w:pPr>
            <w:r w:rsidRPr="00AC350E">
              <w:rPr>
                <w:rFonts w:ascii="Times New Roman" w:eastAsia="Times New Roman" w:hAnsi="Times New Roman" w:cs="Times New Roman"/>
                <w:color w:val="000000" w:themeColor="text1"/>
                <w:sz w:val="16"/>
                <w:szCs w:val="16"/>
              </w:rPr>
              <w:t>13</w:t>
            </w:r>
          </w:p>
        </w:tc>
        <w:tc>
          <w:tcPr>
            <w:tcW w:w="518" w:type="dxa"/>
          </w:tcPr>
          <w:p w14:paraId="44864FA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69" w:author="Author">
                <w:pPr>
                  <w:jc w:val="center"/>
                </w:pPr>
              </w:pPrChange>
            </w:pPr>
            <w:r w:rsidRPr="00AC350E">
              <w:rPr>
                <w:rFonts w:ascii="Times New Roman" w:eastAsia="Times New Roman" w:hAnsi="Times New Roman" w:cs="Times New Roman"/>
                <w:color w:val="000000" w:themeColor="text1"/>
                <w:sz w:val="16"/>
                <w:szCs w:val="16"/>
              </w:rPr>
              <w:t>21</w:t>
            </w:r>
          </w:p>
        </w:tc>
        <w:tc>
          <w:tcPr>
            <w:tcW w:w="531" w:type="dxa"/>
          </w:tcPr>
          <w:p w14:paraId="6FAAD18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0"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0735C8D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565D59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2" w:author="Author">
                <w:pPr>
                  <w:jc w:val="center"/>
                </w:pPr>
              </w:pPrChange>
            </w:pPr>
            <w:r w:rsidRPr="00AC350E">
              <w:rPr>
                <w:rFonts w:ascii="Times New Roman" w:eastAsia="Times New Roman" w:hAnsi="Times New Roman" w:cs="Times New Roman"/>
                <w:color w:val="000000" w:themeColor="text1"/>
                <w:sz w:val="16"/>
                <w:szCs w:val="16"/>
              </w:rPr>
              <w:t>14</w:t>
            </w:r>
          </w:p>
        </w:tc>
        <w:tc>
          <w:tcPr>
            <w:tcW w:w="354" w:type="dxa"/>
          </w:tcPr>
          <w:p w14:paraId="1EBED4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9F5732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84F034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5"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0A3E3E9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6"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10F3374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7"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D9CD9F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8"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6562A88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79"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14E82E0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0"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2A3B1E2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1" w:author="Author">
                <w:pPr>
                  <w:jc w:val="center"/>
                </w:pPr>
              </w:pPrChange>
            </w:pPr>
            <w:r w:rsidRPr="00AC350E">
              <w:rPr>
                <w:rFonts w:ascii="Times New Roman" w:eastAsia="Times New Roman" w:hAnsi="Times New Roman" w:cs="Times New Roman"/>
                <w:color w:val="000000" w:themeColor="text1"/>
                <w:sz w:val="16"/>
                <w:szCs w:val="16"/>
              </w:rPr>
              <w:t>2</w:t>
            </w:r>
          </w:p>
        </w:tc>
        <w:tc>
          <w:tcPr>
            <w:tcW w:w="1430" w:type="dxa"/>
          </w:tcPr>
          <w:p w14:paraId="3900CD4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2" w:author="Author">
                <w:pPr>
                  <w:jc w:val="center"/>
                </w:pPr>
              </w:pPrChange>
            </w:pPr>
            <w:r w:rsidRPr="00AC350E">
              <w:rPr>
                <w:rFonts w:ascii="Times New Roman" w:eastAsia="Times New Roman" w:hAnsi="Times New Roman" w:cs="Times New Roman"/>
                <w:color w:val="000000" w:themeColor="text1"/>
                <w:sz w:val="16"/>
                <w:szCs w:val="16"/>
              </w:rPr>
              <w:t>85</w:t>
            </w:r>
          </w:p>
        </w:tc>
        <w:tc>
          <w:tcPr>
            <w:tcW w:w="1115" w:type="dxa"/>
          </w:tcPr>
          <w:p w14:paraId="6ED01A7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3" w:author="Author">
                <w:pPr>
                  <w:jc w:val="center"/>
                </w:pPr>
              </w:pPrChange>
            </w:pPr>
            <w:r w:rsidRPr="00AC350E">
              <w:rPr>
                <w:rFonts w:ascii="Times New Roman" w:eastAsia="Times New Roman" w:hAnsi="Times New Roman" w:cs="Times New Roman"/>
                <w:color w:val="000000" w:themeColor="text1"/>
                <w:sz w:val="16"/>
                <w:szCs w:val="16"/>
              </w:rPr>
              <w:t>116</w:t>
            </w:r>
          </w:p>
        </w:tc>
        <w:tc>
          <w:tcPr>
            <w:tcW w:w="1115" w:type="dxa"/>
          </w:tcPr>
          <w:p w14:paraId="409378B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4"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748A83C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0EF5D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9E9F97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014EE0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8"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5DFB673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89" w:author="Author">
                <w:pPr>
                  <w:jc w:val="center"/>
                </w:pPr>
              </w:pPrChange>
            </w:pPr>
            <w:r w:rsidRPr="00AC350E">
              <w:rPr>
                <w:rFonts w:ascii="Times New Roman" w:eastAsia="Times New Roman" w:hAnsi="Times New Roman" w:cs="Times New Roman"/>
                <w:color w:val="000000" w:themeColor="text1"/>
                <w:sz w:val="16"/>
                <w:szCs w:val="16"/>
              </w:rPr>
              <w:t>23</w:t>
            </w:r>
          </w:p>
        </w:tc>
      </w:tr>
      <w:tr w:rsidR="00A33A1B" w:rsidRPr="00AC350E" w14:paraId="1C2D7CE7" w14:textId="77777777" w:rsidTr="004A522A">
        <w:tc>
          <w:tcPr>
            <w:tcW w:w="849" w:type="dxa"/>
          </w:tcPr>
          <w:p w14:paraId="5452059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0" w:author="Author">
                <w:pPr>
                  <w:jc w:val="center"/>
                </w:pPr>
              </w:pPrChange>
            </w:pPr>
            <w:r w:rsidRPr="00AC350E">
              <w:rPr>
                <w:rFonts w:ascii="Times New Roman" w:eastAsia="Times New Roman" w:hAnsi="Times New Roman" w:cs="Times New Roman"/>
                <w:color w:val="000000" w:themeColor="text1"/>
                <w:sz w:val="16"/>
                <w:szCs w:val="16"/>
              </w:rPr>
              <w:t>9415</w:t>
            </w:r>
          </w:p>
        </w:tc>
        <w:tc>
          <w:tcPr>
            <w:tcW w:w="781" w:type="dxa"/>
          </w:tcPr>
          <w:p w14:paraId="69AC820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1" w:author="Author">
                <w:pPr>
                  <w:jc w:val="center"/>
                </w:pPr>
              </w:pPrChange>
            </w:pPr>
            <w:r w:rsidRPr="00AC350E">
              <w:rPr>
                <w:rFonts w:ascii="Times New Roman" w:eastAsia="Times New Roman" w:hAnsi="Times New Roman" w:cs="Times New Roman"/>
                <w:color w:val="000000" w:themeColor="text1"/>
                <w:sz w:val="16"/>
                <w:szCs w:val="16"/>
              </w:rPr>
              <w:t>13</w:t>
            </w:r>
          </w:p>
        </w:tc>
        <w:tc>
          <w:tcPr>
            <w:tcW w:w="518" w:type="dxa"/>
          </w:tcPr>
          <w:p w14:paraId="1A06795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2"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056A4DD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3"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5A39B46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2CBD30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5"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106C739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B9A2D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4BF78C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8"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508A674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399"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68A9E7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0"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92188A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1"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7685943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2"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D93D8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3"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2BE09EF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4"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634007B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5" w:author="Author">
                <w:pPr>
                  <w:jc w:val="center"/>
                </w:pPr>
              </w:pPrChange>
            </w:pPr>
            <w:r w:rsidRPr="00AC350E">
              <w:rPr>
                <w:rFonts w:ascii="Times New Roman" w:eastAsia="Times New Roman" w:hAnsi="Times New Roman" w:cs="Times New Roman"/>
                <w:color w:val="000000" w:themeColor="text1"/>
                <w:sz w:val="16"/>
                <w:szCs w:val="16"/>
              </w:rPr>
              <w:t>82</w:t>
            </w:r>
          </w:p>
        </w:tc>
        <w:tc>
          <w:tcPr>
            <w:tcW w:w="1115" w:type="dxa"/>
          </w:tcPr>
          <w:p w14:paraId="2A75772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6" w:author="Author">
                <w:pPr>
                  <w:jc w:val="center"/>
                </w:pPr>
              </w:pPrChange>
            </w:pPr>
            <w:r w:rsidRPr="00AC350E">
              <w:rPr>
                <w:rFonts w:ascii="Times New Roman" w:eastAsia="Times New Roman" w:hAnsi="Times New Roman" w:cs="Times New Roman"/>
                <w:color w:val="000000" w:themeColor="text1"/>
                <w:sz w:val="16"/>
                <w:szCs w:val="16"/>
              </w:rPr>
              <w:t>218</w:t>
            </w:r>
          </w:p>
        </w:tc>
        <w:tc>
          <w:tcPr>
            <w:tcW w:w="1115" w:type="dxa"/>
          </w:tcPr>
          <w:p w14:paraId="77684A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7"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76F5D04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F44B31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0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996B40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586098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1" w:author="Author">
                <w:pPr>
                  <w:jc w:val="center"/>
                </w:pPr>
              </w:pPrChange>
            </w:pPr>
            <w:r w:rsidRPr="00AC350E">
              <w:rPr>
                <w:rFonts w:ascii="Times New Roman" w:eastAsia="Times New Roman" w:hAnsi="Times New Roman" w:cs="Times New Roman"/>
                <w:color w:val="000000" w:themeColor="text1"/>
                <w:sz w:val="16"/>
                <w:szCs w:val="16"/>
              </w:rPr>
              <w:t>14</w:t>
            </w:r>
          </w:p>
        </w:tc>
        <w:tc>
          <w:tcPr>
            <w:tcW w:w="528" w:type="dxa"/>
            <w:gridSpan w:val="2"/>
          </w:tcPr>
          <w:p w14:paraId="4228395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2" w:author="Author">
                <w:pPr>
                  <w:jc w:val="center"/>
                </w:pPr>
              </w:pPrChange>
            </w:pPr>
            <w:r w:rsidRPr="00AC350E">
              <w:rPr>
                <w:rFonts w:ascii="Times New Roman" w:eastAsia="Times New Roman" w:hAnsi="Times New Roman" w:cs="Times New Roman"/>
                <w:color w:val="000000" w:themeColor="text1"/>
                <w:sz w:val="16"/>
                <w:szCs w:val="16"/>
              </w:rPr>
              <w:t>51</w:t>
            </w:r>
          </w:p>
        </w:tc>
      </w:tr>
      <w:tr w:rsidR="00A33A1B" w:rsidRPr="00AC350E" w14:paraId="42A3C289" w14:textId="77777777" w:rsidTr="004A522A">
        <w:tc>
          <w:tcPr>
            <w:tcW w:w="849" w:type="dxa"/>
          </w:tcPr>
          <w:p w14:paraId="181D74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3" w:author="Author">
                <w:pPr>
                  <w:jc w:val="center"/>
                </w:pPr>
              </w:pPrChange>
            </w:pPr>
            <w:r w:rsidRPr="00AC350E">
              <w:rPr>
                <w:rFonts w:ascii="Times New Roman" w:eastAsia="Times New Roman" w:hAnsi="Times New Roman" w:cs="Times New Roman"/>
                <w:color w:val="000000" w:themeColor="text1"/>
                <w:sz w:val="16"/>
                <w:szCs w:val="16"/>
              </w:rPr>
              <w:t>7326</w:t>
            </w:r>
          </w:p>
        </w:tc>
        <w:tc>
          <w:tcPr>
            <w:tcW w:w="781" w:type="dxa"/>
          </w:tcPr>
          <w:p w14:paraId="3D15950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4" w:author="Author">
                <w:pPr>
                  <w:jc w:val="center"/>
                </w:pPr>
              </w:pPrChange>
            </w:pPr>
            <w:r w:rsidRPr="00AC350E">
              <w:rPr>
                <w:rFonts w:ascii="Times New Roman" w:eastAsia="Times New Roman" w:hAnsi="Times New Roman" w:cs="Times New Roman"/>
                <w:color w:val="000000" w:themeColor="text1"/>
                <w:sz w:val="16"/>
                <w:szCs w:val="16"/>
              </w:rPr>
              <w:t>14</w:t>
            </w:r>
          </w:p>
        </w:tc>
        <w:tc>
          <w:tcPr>
            <w:tcW w:w="518" w:type="dxa"/>
          </w:tcPr>
          <w:p w14:paraId="0002801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5" w:author="Author">
                <w:pPr>
                  <w:jc w:val="center"/>
                </w:pPr>
              </w:pPrChange>
            </w:pPr>
            <w:r w:rsidRPr="00AC350E">
              <w:rPr>
                <w:rFonts w:ascii="Times New Roman" w:eastAsia="Times New Roman" w:hAnsi="Times New Roman" w:cs="Times New Roman"/>
                <w:color w:val="000000" w:themeColor="text1"/>
                <w:sz w:val="16"/>
                <w:szCs w:val="16"/>
              </w:rPr>
              <w:t>17</w:t>
            </w:r>
          </w:p>
        </w:tc>
        <w:tc>
          <w:tcPr>
            <w:tcW w:w="531" w:type="dxa"/>
          </w:tcPr>
          <w:p w14:paraId="7AF7B5D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6" w:author="Author">
                <w:pPr>
                  <w:jc w:val="center"/>
                </w:pPr>
              </w:pPrChange>
            </w:pPr>
            <w:r w:rsidRPr="00AC350E">
              <w:rPr>
                <w:rFonts w:ascii="Times New Roman" w:eastAsia="Times New Roman" w:hAnsi="Times New Roman" w:cs="Times New Roman"/>
                <w:color w:val="000000" w:themeColor="text1"/>
                <w:sz w:val="16"/>
                <w:szCs w:val="16"/>
              </w:rPr>
              <w:t>120</w:t>
            </w:r>
          </w:p>
        </w:tc>
        <w:tc>
          <w:tcPr>
            <w:tcW w:w="507" w:type="dxa"/>
          </w:tcPr>
          <w:p w14:paraId="0C07AC4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D69302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8"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676A2F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1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FA8477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0" w:author="Author">
                <w:pPr>
                  <w:jc w:val="center"/>
                </w:pPr>
              </w:pPrChange>
            </w:pPr>
            <w:r w:rsidRPr="00AC350E">
              <w:rPr>
                <w:rFonts w:ascii="Times New Roman" w:eastAsia="Times New Roman" w:hAnsi="Times New Roman" w:cs="Times New Roman"/>
                <w:color w:val="000000" w:themeColor="text1"/>
                <w:sz w:val="16"/>
                <w:szCs w:val="16"/>
              </w:rPr>
              <w:t>86</w:t>
            </w:r>
          </w:p>
        </w:tc>
        <w:tc>
          <w:tcPr>
            <w:tcW w:w="451" w:type="dxa"/>
          </w:tcPr>
          <w:p w14:paraId="25CABF6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1" w:author="Author">
                <w:pPr>
                  <w:jc w:val="center"/>
                </w:pPr>
              </w:pPrChange>
            </w:pPr>
            <w:r w:rsidRPr="00AC350E">
              <w:rPr>
                <w:rFonts w:ascii="Times New Roman" w:eastAsia="Times New Roman" w:hAnsi="Times New Roman" w:cs="Times New Roman"/>
                <w:color w:val="000000" w:themeColor="text1"/>
                <w:sz w:val="16"/>
                <w:szCs w:val="16"/>
              </w:rPr>
              <w:t>52</w:t>
            </w:r>
          </w:p>
        </w:tc>
        <w:tc>
          <w:tcPr>
            <w:tcW w:w="354" w:type="dxa"/>
          </w:tcPr>
          <w:p w14:paraId="6E1CBE9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2"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5FC84BD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3"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221379A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4"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602F257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5"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0BBCC3E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6"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63B4834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7" w:author="Author">
                <w:pPr>
                  <w:jc w:val="center"/>
                </w:pPr>
              </w:pPrChange>
            </w:pPr>
            <w:r w:rsidRPr="00AC350E">
              <w:rPr>
                <w:rFonts w:ascii="Times New Roman" w:eastAsia="Times New Roman" w:hAnsi="Times New Roman" w:cs="Times New Roman"/>
                <w:color w:val="000000" w:themeColor="text1"/>
                <w:sz w:val="16"/>
                <w:szCs w:val="16"/>
              </w:rPr>
              <w:t>4</w:t>
            </w:r>
          </w:p>
        </w:tc>
        <w:tc>
          <w:tcPr>
            <w:tcW w:w="1430" w:type="dxa"/>
          </w:tcPr>
          <w:p w14:paraId="1F1D3F7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8" w:author="Author">
                <w:pPr>
                  <w:jc w:val="center"/>
                </w:pPr>
              </w:pPrChange>
            </w:pPr>
            <w:r w:rsidRPr="00AC350E">
              <w:rPr>
                <w:rFonts w:ascii="Times New Roman" w:eastAsia="Times New Roman" w:hAnsi="Times New Roman" w:cs="Times New Roman"/>
                <w:color w:val="000000" w:themeColor="text1"/>
                <w:sz w:val="16"/>
                <w:szCs w:val="16"/>
              </w:rPr>
              <w:t>374</w:t>
            </w:r>
          </w:p>
        </w:tc>
        <w:tc>
          <w:tcPr>
            <w:tcW w:w="1115" w:type="dxa"/>
          </w:tcPr>
          <w:p w14:paraId="4019928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29" w:author="Author">
                <w:pPr>
                  <w:jc w:val="center"/>
                </w:pPr>
              </w:pPrChange>
            </w:pPr>
            <w:r w:rsidRPr="00AC350E">
              <w:rPr>
                <w:rFonts w:ascii="Times New Roman" w:eastAsia="Times New Roman" w:hAnsi="Times New Roman" w:cs="Times New Roman"/>
                <w:color w:val="000000" w:themeColor="text1"/>
                <w:sz w:val="16"/>
                <w:szCs w:val="16"/>
              </w:rPr>
              <w:t>392</w:t>
            </w:r>
          </w:p>
        </w:tc>
        <w:tc>
          <w:tcPr>
            <w:tcW w:w="1115" w:type="dxa"/>
          </w:tcPr>
          <w:p w14:paraId="3017F38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0" w:author="Author">
                <w:pPr>
                  <w:jc w:val="center"/>
                </w:pPr>
              </w:pPrChange>
            </w:pPr>
            <w:r w:rsidRPr="00AC350E">
              <w:rPr>
                <w:rFonts w:ascii="Times New Roman" w:eastAsia="Times New Roman" w:hAnsi="Times New Roman" w:cs="Times New Roman"/>
                <w:color w:val="000000" w:themeColor="text1"/>
                <w:sz w:val="16"/>
                <w:szCs w:val="16"/>
              </w:rPr>
              <w:t>5</w:t>
            </w:r>
          </w:p>
        </w:tc>
        <w:tc>
          <w:tcPr>
            <w:tcW w:w="600" w:type="dxa"/>
          </w:tcPr>
          <w:p w14:paraId="21E666C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F008C0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2" w:author="Author">
                <w:pPr>
                  <w:jc w:val="center"/>
                </w:pPr>
              </w:pPrChange>
            </w:pPr>
            <w:r w:rsidRPr="00AC350E">
              <w:rPr>
                <w:rFonts w:ascii="Times New Roman" w:eastAsia="Times New Roman" w:hAnsi="Times New Roman" w:cs="Times New Roman"/>
                <w:color w:val="000000" w:themeColor="text1"/>
                <w:sz w:val="16"/>
                <w:szCs w:val="16"/>
              </w:rPr>
              <w:t>15</w:t>
            </w:r>
          </w:p>
        </w:tc>
        <w:tc>
          <w:tcPr>
            <w:tcW w:w="451" w:type="dxa"/>
          </w:tcPr>
          <w:p w14:paraId="730885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3" w:author="Author">
                <w:pPr>
                  <w:jc w:val="center"/>
                </w:pPr>
              </w:pPrChange>
            </w:pPr>
            <w:r w:rsidRPr="00AC350E">
              <w:rPr>
                <w:rFonts w:ascii="Times New Roman" w:eastAsia="Times New Roman" w:hAnsi="Times New Roman" w:cs="Times New Roman"/>
                <w:color w:val="000000" w:themeColor="text1"/>
                <w:sz w:val="16"/>
                <w:szCs w:val="16"/>
              </w:rPr>
              <w:t>23</w:t>
            </w:r>
          </w:p>
        </w:tc>
        <w:tc>
          <w:tcPr>
            <w:tcW w:w="451" w:type="dxa"/>
          </w:tcPr>
          <w:p w14:paraId="28F5046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4" w:author="Author">
                <w:pPr>
                  <w:jc w:val="center"/>
                </w:pPr>
              </w:pPrChange>
            </w:pPr>
            <w:r w:rsidRPr="00AC350E">
              <w:rPr>
                <w:rFonts w:ascii="Times New Roman" w:eastAsia="Times New Roman" w:hAnsi="Times New Roman" w:cs="Times New Roman"/>
                <w:color w:val="000000" w:themeColor="text1"/>
                <w:sz w:val="16"/>
                <w:szCs w:val="16"/>
              </w:rPr>
              <w:t>14</w:t>
            </w:r>
          </w:p>
        </w:tc>
        <w:tc>
          <w:tcPr>
            <w:tcW w:w="528" w:type="dxa"/>
            <w:gridSpan w:val="2"/>
          </w:tcPr>
          <w:p w14:paraId="5AB73CC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5" w:author="Author">
                <w:pPr>
                  <w:jc w:val="center"/>
                </w:pPr>
              </w:pPrChange>
            </w:pPr>
            <w:r w:rsidRPr="00AC350E">
              <w:rPr>
                <w:rFonts w:ascii="Times New Roman" w:eastAsia="Times New Roman" w:hAnsi="Times New Roman" w:cs="Times New Roman"/>
                <w:color w:val="000000" w:themeColor="text1"/>
                <w:sz w:val="16"/>
                <w:szCs w:val="16"/>
              </w:rPr>
              <w:t>26</w:t>
            </w:r>
          </w:p>
        </w:tc>
      </w:tr>
      <w:tr w:rsidR="00A33A1B" w:rsidRPr="00AC350E" w14:paraId="7E158329" w14:textId="77777777" w:rsidTr="004A522A">
        <w:tc>
          <w:tcPr>
            <w:tcW w:w="849" w:type="dxa"/>
          </w:tcPr>
          <w:p w14:paraId="1F6AE19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6" w:author="Author">
                <w:pPr>
                  <w:jc w:val="center"/>
                </w:pPr>
              </w:pPrChange>
            </w:pPr>
            <w:r w:rsidRPr="00AC350E">
              <w:rPr>
                <w:rFonts w:ascii="Times New Roman" w:eastAsia="Times New Roman" w:hAnsi="Times New Roman" w:cs="Times New Roman"/>
                <w:color w:val="000000" w:themeColor="text1"/>
                <w:sz w:val="16"/>
                <w:szCs w:val="16"/>
              </w:rPr>
              <w:t>6028</w:t>
            </w:r>
          </w:p>
        </w:tc>
        <w:tc>
          <w:tcPr>
            <w:tcW w:w="781" w:type="dxa"/>
          </w:tcPr>
          <w:p w14:paraId="625DB6F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7" w:author="Author">
                <w:pPr>
                  <w:jc w:val="center"/>
                </w:pPr>
              </w:pPrChange>
            </w:pPr>
            <w:r w:rsidRPr="00AC350E">
              <w:rPr>
                <w:rFonts w:ascii="Times New Roman" w:eastAsia="Times New Roman" w:hAnsi="Times New Roman" w:cs="Times New Roman"/>
                <w:color w:val="000000" w:themeColor="text1"/>
                <w:sz w:val="16"/>
                <w:szCs w:val="16"/>
              </w:rPr>
              <w:t>16</w:t>
            </w:r>
          </w:p>
        </w:tc>
        <w:tc>
          <w:tcPr>
            <w:tcW w:w="518" w:type="dxa"/>
          </w:tcPr>
          <w:p w14:paraId="40423D9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8"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484275D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39" w:author="Author">
                <w:pPr>
                  <w:jc w:val="center"/>
                </w:pPr>
              </w:pPrChange>
            </w:pPr>
            <w:r w:rsidRPr="00AC350E">
              <w:rPr>
                <w:rFonts w:ascii="Times New Roman" w:eastAsia="Times New Roman" w:hAnsi="Times New Roman" w:cs="Times New Roman"/>
                <w:color w:val="000000" w:themeColor="text1"/>
                <w:sz w:val="16"/>
                <w:szCs w:val="16"/>
              </w:rPr>
              <w:t>15</w:t>
            </w:r>
          </w:p>
        </w:tc>
        <w:tc>
          <w:tcPr>
            <w:tcW w:w="507" w:type="dxa"/>
          </w:tcPr>
          <w:p w14:paraId="38B0AA9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C8CBCF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1" w:author="Author">
                <w:pPr>
                  <w:jc w:val="center"/>
                </w:pPr>
              </w:pPrChange>
            </w:pPr>
            <w:r w:rsidRPr="00AC350E">
              <w:rPr>
                <w:rFonts w:ascii="Times New Roman" w:eastAsia="Times New Roman" w:hAnsi="Times New Roman" w:cs="Times New Roman"/>
                <w:color w:val="000000" w:themeColor="text1"/>
                <w:sz w:val="16"/>
                <w:szCs w:val="16"/>
              </w:rPr>
              <w:t>74</w:t>
            </w:r>
          </w:p>
        </w:tc>
        <w:tc>
          <w:tcPr>
            <w:tcW w:w="354" w:type="dxa"/>
          </w:tcPr>
          <w:p w14:paraId="6E3946D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65F5F2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3" w:author="Author">
                <w:pPr>
                  <w:jc w:val="center"/>
                </w:pPr>
              </w:pPrChange>
            </w:pPr>
            <w:r w:rsidRPr="00AC350E">
              <w:rPr>
                <w:rFonts w:ascii="Times New Roman" w:eastAsia="Times New Roman" w:hAnsi="Times New Roman" w:cs="Times New Roman"/>
                <w:color w:val="000000" w:themeColor="text1"/>
                <w:sz w:val="16"/>
                <w:szCs w:val="16"/>
              </w:rPr>
              <w:t>11</w:t>
            </w:r>
          </w:p>
        </w:tc>
        <w:tc>
          <w:tcPr>
            <w:tcW w:w="451" w:type="dxa"/>
          </w:tcPr>
          <w:p w14:paraId="33D1314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4"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7B5D5FA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5"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482AFC6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6"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3421F5E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7"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15E45E4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8"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501100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49"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44D08E4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0" w:author="Author">
                <w:pPr>
                  <w:jc w:val="center"/>
                </w:pPr>
              </w:pPrChange>
            </w:pPr>
            <w:r w:rsidRPr="00AC350E">
              <w:rPr>
                <w:rFonts w:ascii="Times New Roman" w:eastAsia="Times New Roman" w:hAnsi="Times New Roman" w:cs="Times New Roman"/>
                <w:color w:val="000000" w:themeColor="text1"/>
                <w:sz w:val="16"/>
                <w:szCs w:val="16"/>
              </w:rPr>
              <w:t>3</w:t>
            </w:r>
          </w:p>
        </w:tc>
        <w:tc>
          <w:tcPr>
            <w:tcW w:w="1430" w:type="dxa"/>
          </w:tcPr>
          <w:p w14:paraId="0FEFC47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1" w:author="Author">
                <w:pPr>
                  <w:jc w:val="center"/>
                </w:pPr>
              </w:pPrChange>
            </w:pPr>
            <w:r w:rsidRPr="00AC350E">
              <w:rPr>
                <w:rFonts w:ascii="Times New Roman" w:eastAsia="Times New Roman" w:hAnsi="Times New Roman" w:cs="Times New Roman"/>
                <w:color w:val="000000" w:themeColor="text1"/>
                <w:sz w:val="16"/>
                <w:szCs w:val="16"/>
              </w:rPr>
              <w:t>183</w:t>
            </w:r>
          </w:p>
        </w:tc>
        <w:tc>
          <w:tcPr>
            <w:tcW w:w="1115" w:type="dxa"/>
          </w:tcPr>
          <w:p w14:paraId="7C50CE5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2" w:author="Author">
                <w:pPr>
                  <w:jc w:val="center"/>
                </w:pPr>
              </w:pPrChange>
            </w:pPr>
            <w:r w:rsidRPr="00AC350E">
              <w:rPr>
                <w:rFonts w:ascii="Times New Roman" w:eastAsia="Times New Roman" w:hAnsi="Times New Roman" w:cs="Times New Roman"/>
                <w:color w:val="000000" w:themeColor="text1"/>
                <w:sz w:val="16"/>
                <w:szCs w:val="16"/>
              </w:rPr>
              <w:t>391</w:t>
            </w:r>
          </w:p>
        </w:tc>
        <w:tc>
          <w:tcPr>
            <w:tcW w:w="1115" w:type="dxa"/>
          </w:tcPr>
          <w:p w14:paraId="4307BF0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3" w:author="Author">
                <w:pPr>
                  <w:jc w:val="center"/>
                </w:pPr>
              </w:pPrChange>
            </w:pPr>
            <w:r w:rsidRPr="00AC350E">
              <w:rPr>
                <w:rFonts w:ascii="Times New Roman" w:eastAsia="Times New Roman" w:hAnsi="Times New Roman" w:cs="Times New Roman"/>
                <w:color w:val="000000" w:themeColor="text1"/>
                <w:sz w:val="16"/>
                <w:szCs w:val="16"/>
              </w:rPr>
              <w:t>6</w:t>
            </w:r>
          </w:p>
        </w:tc>
        <w:tc>
          <w:tcPr>
            <w:tcW w:w="600" w:type="dxa"/>
          </w:tcPr>
          <w:p w14:paraId="1B388C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36DD2A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5" w:author="Author">
                <w:pPr>
                  <w:jc w:val="center"/>
                </w:pPr>
              </w:pPrChange>
            </w:pPr>
            <w:r w:rsidRPr="00AC350E">
              <w:rPr>
                <w:rFonts w:ascii="Times New Roman" w:eastAsia="Times New Roman" w:hAnsi="Times New Roman" w:cs="Times New Roman"/>
                <w:color w:val="000000" w:themeColor="text1"/>
                <w:sz w:val="16"/>
                <w:szCs w:val="16"/>
              </w:rPr>
              <w:t>10</w:t>
            </w:r>
          </w:p>
        </w:tc>
        <w:tc>
          <w:tcPr>
            <w:tcW w:w="451" w:type="dxa"/>
          </w:tcPr>
          <w:p w14:paraId="07374F1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FE14FC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7" w:author="Author">
                <w:pPr>
                  <w:jc w:val="center"/>
                </w:pPr>
              </w:pPrChange>
            </w:pPr>
            <w:r w:rsidRPr="00AC350E">
              <w:rPr>
                <w:rFonts w:ascii="Times New Roman" w:eastAsia="Times New Roman" w:hAnsi="Times New Roman" w:cs="Times New Roman"/>
                <w:color w:val="000000" w:themeColor="text1"/>
                <w:sz w:val="16"/>
                <w:szCs w:val="16"/>
              </w:rPr>
              <w:t>10</w:t>
            </w:r>
          </w:p>
        </w:tc>
        <w:tc>
          <w:tcPr>
            <w:tcW w:w="528" w:type="dxa"/>
            <w:gridSpan w:val="2"/>
          </w:tcPr>
          <w:p w14:paraId="31BEC19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8" w:author="Author">
                <w:pPr>
                  <w:jc w:val="center"/>
                </w:pPr>
              </w:pPrChange>
            </w:pPr>
            <w:r w:rsidRPr="00AC350E">
              <w:rPr>
                <w:rFonts w:ascii="Times New Roman" w:eastAsia="Times New Roman" w:hAnsi="Times New Roman" w:cs="Times New Roman"/>
                <w:color w:val="000000" w:themeColor="text1"/>
                <w:sz w:val="16"/>
                <w:szCs w:val="16"/>
              </w:rPr>
              <w:t>26</w:t>
            </w:r>
          </w:p>
        </w:tc>
      </w:tr>
      <w:tr w:rsidR="00A33A1B" w:rsidRPr="00AC350E" w14:paraId="1A22516E" w14:textId="77777777" w:rsidTr="004A522A">
        <w:tc>
          <w:tcPr>
            <w:tcW w:w="849" w:type="dxa"/>
          </w:tcPr>
          <w:p w14:paraId="1A55BC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59" w:author="Author">
                <w:pPr>
                  <w:jc w:val="center"/>
                </w:pPr>
              </w:pPrChange>
            </w:pPr>
            <w:r w:rsidRPr="00AC350E">
              <w:rPr>
                <w:rFonts w:ascii="Times New Roman" w:eastAsia="Times New Roman" w:hAnsi="Times New Roman" w:cs="Times New Roman"/>
                <w:color w:val="000000" w:themeColor="text1"/>
                <w:sz w:val="16"/>
                <w:szCs w:val="16"/>
              </w:rPr>
              <w:t>5147</w:t>
            </w:r>
          </w:p>
        </w:tc>
        <w:tc>
          <w:tcPr>
            <w:tcW w:w="781" w:type="dxa"/>
          </w:tcPr>
          <w:p w14:paraId="6637BB9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0" w:author="Author">
                <w:pPr>
                  <w:jc w:val="center"/>
                </w:pPr>
              </w:pPrChange>
            </w:pPr>
            <w:r w:rsidRPr="00AC350E">
              <w:rPr>
                <w:rFonts w:ascii="Times New Roman" w:eastAsia="Times New Roman" w:hAnsi="Times New Roman" w:cs="Times New Roman"/>
                <w:color w:val="000000" w:themeColor="text1"/>
                <w:sz w:val="16"/>
                <w:szCs w:val="16"/>
              </w:rPr>
              <w:t>17</w:t>
            </w:r>
          </w:p>
        </w:tc>
        <w:tc>
          <w:tcPr>
            <w:tcW w:w="518" w:type="dxa"/>
          </w:tcPr>
          <w:p w14:paraId="03246A8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1"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271741E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2" w:author="Author">
                <w:pPr>
                  <w:jc w:val="center"/>
                </w:pPr>
              </w:pPrChange>
            </w:pPr>
            <w:r w:rsidRPr="00AC350E">
              <w:rPr>
                <w:rFonts w:ascii="Times New Roman" w:eastAsia="Times New Roman" w:hAnsi="Times New Roman" w:cs="Times New Roman"/>
                <w:color w:val="000000" w:themeColor="text1"/>
                <w:sz w:val="16"/>
                <w:szCs w:val="16"/>
              </w:rPr>
              <w:t>24</w:t>
            </w:r>
          </w:p>
        </w:tc>
        <w:tc>
          <w:tcPr>
            <w:tcW w:w="507" w:type="dxa"/>
          </w:tcPr>
          <w:p w14:paraId="4248806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273E54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4" w:author="Author">
                <w:pPr>
                  <w:jc w:val="center"/>
                </w:pPr>
              </w:pPrChange>
            </w:pPr>
            <w:r w:rsidRPr="00AC350E">
              <w:rPr>
                <w:rFonts w:ascii="Times New Roman" w:eastAsia="Times New Roman" w:hAnsi="Times New Roman" w:cs="Times New Roman"/>
                <w:color w:val="000000" w:themeColor="text1"/>
                <w:sz w:val="16"/>
                <w:szCs w:val="16"/>
              </w:rPr>
              <w:t>18</w:t>
            </w:r>
          </w:p>
        </w:tc>
        <w:tc>
          <w:tcPr>
            <w:tcW w:w="354" w:type="dxa"/>
          </w:tcPr>
          <w:p w14:paraId="6330F0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782634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0274A7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7" w:author="Author">
                <w:pPr>
                  <w:jc w:val="center"/>
                </w:pPr>
              </w:pPrChange>
            </w:pPr>
            <w:r w:rsidRPr="00AC350E">
              <w:rPr>
                <w:rFonts w:ascii="Times New Roman" w:eastAsia="Times New Roman" w:hAnsi="Times New Roman" w:cs="Times New Roman"/>
                <w:color w:val="000000" w:themeColor="text1"/>
                <w:sz w:val="16"/>
                <w:szCs w:val="16"/>
              </w:rPr>
              <w:t>15</w:t>
            </w:r>
          </w:p>
        </w:tc>
        <w:tc>
          <w:tcPr>
            <w:tcW w:w="354" w:type="dxa"/>
          </w:tcPr>
          <w:p w14:paraId="4E5FE55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8"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4FEDD9A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69"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72C2B09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0"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31FE103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1"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AC0C2A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2"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4FF8751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3" w:author="Author">
                <w:pPr>
                  <w:jc w:val="center"/>
                </w:pPr>
              </w:pPrChange>
            </w:pPr>
            <w:r w:rsidRPr="00AC350E">
              <w:rPr>
                <w:rFonts w:ascii="Times New Roman" w:eastAsia="Times New Roman" w:hAnsi="Times New Roman" w:cs="Times New Roman"/>
                <w:color w:val="000000" w:themeColor="text1"/>
                <w:sz w:val="16"/>
                <w:szCs w:val="16"/>
              </w:rPr>
              <w:t>3</w:t>
            </w:r>
          </w:p>
        </w:tc>
        <w:tc>
          <w:tcPr>
            <w:tcW w:w="1430" w:type="dxa"/>
          </w:tcPr>
          <w:p w14:paraId="09B1712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4" w:author="Author">
                <w:pPr>
                  <w:jc w:val="center"/>
                </w:pPr>
              </w:pPrChange>
            </w:pPr>
            <w:r w:rsidRPr="00AC350E">
              <w:rPr>
                <w:rFonts w:ascii="Times New Roman" w:eastAsia="Times New Roman" w:hAnsi="Times New Roman" w:cs="Times New Roman"/>
                <w:color w:val="000000" w:themeColor="text1"/>
                <w:sz w:val="16"/>
                <w:szCs w:val="16"/>
              </w:rPr>
              <w:t>198</w:t>
            </w:r>
          </w:p>
        </w:tc>
        <w:tc>
          <w:tcPr>
            <w:tcW w:w="1115" w:type="dxa"/>
          </w:tcPr>
          <w:p w14:paraId="774E2DD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5" w:author="Author">
                <w:pPr>
                  <w:jc w:val="center"/>
                </w:pPr>
              </w:pPrChange>
            </w:pPr>
            <w:r w:rsidRPr="00AC350E">
              <w:rPr>
                <w:rFonts w:ascii="Times New Roman" w:eastAsia="Times New Roman" w:hAnsi="Times New Roman" w:cs="Times New Roman"/>
                <w:color w:val="000000" w:themeColor="text1"/>
                <w:sz w:val="16"/>
                <w:szCs w:val="16"/>
              </w:rPr>
              <w:t>335</w:t>
            </w:r>
          </w:p>
        </w:tc>
        <w:tc>
          <w:tcPr>
            <w:tcW w:w="1115" w:type="dxa"/>
          </w:tcPr>
          <w:p w14:paraId="0D429BE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6" w:author="Author">
                <w:pPr>
                  <w:jc w:val="center"/>
                </w:pPr>
              </w:pPrChange>
            </w:pPr>
            <w:r w:rsidRPr="00AC350E">
              <w:rPr>
                <w:rFonts w:ascii="Times New Roman" w:eastAsia="Times New Roman" w:hAnsi="Times New Roman" w:cs="Times New Roman"/>
                <w:color w:val="000000" w:themeColor="text1"/>
                <w:sz w:val="16"/>
                <w:szCs w:val="16"/>
              </w:rPr>
              <w:t>4</w:t>
            </w:r>
          </w:p>
        </w:tc>
        <w:tc>
          <w:tcPr>
            <w:tcW w:w="600" w:type="dxa"/>
          </w:tcPr>
          <w:p w14:paraId="4F63C94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22E8DC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F00E57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79" w:author="Author">
                <w:pPr>
                  <w:jc w:val="center"/>
                </w:pPr>
              </w:pPrChange>
            </w:pPr>
            <w:r w:rsidRPr="00AC350E">
              <w:rPr>
                <w:rFonts w:ascii="Times New Roman" w:eastAsia="Times New Roman" w:hAnsi="Times New Roman" w:cs="Times New Roman"/>
                <w:color w:val="000000" w:themeColor="text1"/>
                <w:sz w:val="16"/>
                <w:szCs w:val="16"/>
              </w:rPr>
              <w:t>16</w:t>
            </w:r>
          </w:p>
        </w:tc>
        <w:tc>
          <w:tcPr>
            <w:tcW w:w="451" w:type="dxa"/>
          </w:tcPr>
          <w:p w14:paraId="3070544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0"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Pr>
          <w:p w14:paraId="605E3BA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1" w:author="Author">
                <w:pPr>
                  <w:jc w:val="center"/>
                </w:pPr>
              </w:pPrChange>
            </w:pPr>
            <w:r w:rsidRPr="00AC350E">
              <w:rPr>
                <w:rFonts w:ascii="Times New Roman" w:eastAsia="Times New Roman" w:hAnsi="Times New Roman" w:cs="Times New Roman"/>
                <w:color w:val="000000" w:themeColor="text1"/>
                <w:sz w:val="16"/>
                <w:szCs w:val="16"/>
              </w:rPr>
              <w:t>89</w:t>
            </w:r>
          </w:p>
        </w:tc>
      </w:tr>
      <w:tr w:rsidR="00A33A1B" w:rsidRPr="00AC350E" w14:paraId="5459FCB9" w14:textId="77777777" w:rsidTr="004A522A">
        <w:tc>
          <w:tcPr>
            <w:tcW w:w="849" w:type="dxa"/>
            <w:tcBorders>
              <w:bottom w:val="single" w:sz="4" w:space="0" w:color="000000"/>
            </w:tcBorders>
          </w:tcPr>
          <w:p w14:paraId="319A967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2" w:author="Author">
                <w:pPr>
                  <w:jc w:val="center"/>
                </w:pPr>
              </w:pPrChange>
            </w:pPr>
            <w:r w:rsidRPr="00AC350E">
              <w:rPr>
                <w:rFonts w:ascii="Times New Roman" w:eastAsia="Times New Roman" w:hAnsi="Times New Roman" w:cs="Times New Roman"/>
                <w:color w:val="000000" w:themeColor="text1"/>
                <w:sz w:val="16"/>
                <w:szCs w:val="16"/>
              </w:rPr>
              <w:t>9592</w:t>
            </w:r>
          </w:p>
        </w:tc>
        <w:tc>
          <w:tcPr>
            <w:tcW w:w="781" w:type="dxa"/>
            <w:tcBorders>
              <w:bottom w:val="single" w:sz="4" w:space="0" w:color="000000"/>
            </w:tcBorders>
          </w:tcPr>
          <w:p w14:paraId="128A50B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3" w:author="Author">
                <w:pPr>
                  <w:jc w:val="center"/>
                </w:pPr>
              </w:pPrChange>
            </w:pPr>
            <w:r w:rsidRPr="00AC350E">
              <w:rPr>
                <w:rFonts w:ascii="Times New Roman" w:eastAsia="Times New Roman" w:hAnsi="Times New Roman" w:cs="Times New Roman"/>
                <w:color w:val="000000" w:themeColor="text1"/>
                <w:sz w:val="16"/>
                <w:szCs w:val="16"/>
              </w:rPr>
              <w:t>19</w:t>
            </w:r>
          </w:p>
        </w:tc>
        <w:tc>
          <w:tcPr>
            <w:tcW w:w="518" w:type="dxa"/>
            <w:tcBorders>
              <w:bottom w:val="single" w:sz="4" w:space="0" w:color="000000"/>
            </w:tcBorders>
          </w:tcPr>
          <w:p w14:paraId="5F46F98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4" w:author="Author">
                <w:pPr>
                  <w:jc w:val="center"/>
                </w:pPr>
              </w:pPrChange>
            </w:pPr>
            <w:r w:rsidRPr="00AC350E">
              <w:rPr>
                <w:rFonts w:ascii="Times New Roman" w:eastAsia="Times New Roman" w:hAnsi="Times New Roman" w:cs="Times New Roman"/>
                <w:color w:val="000000" w:themeColor="text1"/>
                <w:sz w:val="16"/>
                <w:szCs w:val="16"/>
              </w:rPr>
              <w:t>32</w:t>
            </w:r>
          </w:p>
        </w:tc>
        <w:tc>
          <w:tcPr>
            <w:tcW w:w="531" w:type="dxa"/>
            <w:tcBorders>
              <w:bottom w:val="single" w:sz="4" w:space="0" w:color="000000"/>
            </w:tcBorders>
          </w:tcPr>
          <w:p w14:paraId="40E0B99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5" w:author="Author">
                <w:pPr>
                  <w:jc w:val="center"/>
                </w:pPr>
              </w:pPrChange>
            </w:pPr>
            <w:r w:rsidRPr="00AC350E">
              <w:rPr>
                <w:rFonts w:ascii="Times New Roman" w:eastAsia="Times New Roman" w:hAnsi="Times New Roman" w:cs="Times New Roman"/>
                <w:color w:val="000000" w:themeColor="text1"/>
                <w:sz w:val="16"/>
                <w:szCs w:val="16"/>
              </w:rPr>
              <w:t>107</w:t>
            </w:r>
          </w:p>
        </w:tc>
        <w:tc>
          <w:tcPr>
            <w:tcW w:w="507" w:type="dxa"/>
            <w:tcBorders>
              <w:bottom w:val="single" w:sz="4" w:space="0" w:color="000000"/>
            </w:tcBorders>
          </w:tcPr>
          <w:p w14:paraId="083BC89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788C202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7" w:author="Author">
                <w:pPr>
                  <w:jc w:val="center"/>
                </w:pPr>
              </w:pPrChange>
            </w:pPr>
            <w:r w:rsidRPr="00AC350E">
              <w:rPr>
                <w:rFonts w:ascii="Times New Roman" w:eastAsia="Times New Roman" w:hAnsi="Times New Roman" w:cs="Times New Roman"/>
                <w:color w:val="000000" w:themeColor="text1"/>
                <w:sz w:val="16"/>
                <w:szCs w:val="16"/>
              </w:rPr>
              <w:t>35</w:t>
            </w:r>
          </w:p>
        </w:tc>
        <w:tc>
          <w:tcPr>
            <w:tcW w:w="354" w:type="dxa"/>
            <w:tcBorders>
              <w:bottom w:val="single" w:sz="4" w:space="0" w:color="000000"/>
            </w:tcBorders>
          </w:tcPr>
          <w:p w14:paraId="32BB42D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54FF88D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89" w:author="Author">
                <w:pPr>
                  <w:jc w:val="center"/>
                </w:pPr>
              </w:pPrChange>
            </w:pPr>
            <w:r w:rsidRPr="00AC350E">
              <w:rPr>
                <w:rFonts w:ascii="Times New Roman" w:eastAsia="Times New Roman" w:hAnsi="Times New Roman" w:cs="Times New Roman"/>
                <w:color w:val="000000" w:themeColor="text1"/>
                <w:sz w:val="16"/>
                <w:szCs w:val="16"/>
              </w:rPr>
              <w:t>21</w:t>
            </w:r>
          </w:p>
        </w:tc>
        <w:tc>
          <w:tcPr>
            <w:tcW w:w="451" w:type="dxa"/>
            <w:tcBorders>
              <w:bottom w:val="single" w:sz="4" w:space="0" w:color="000000"/>
            </w:tcBorders>
          </w:tcPr>
          <w:p w14:paraId="6A30B6E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0"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Borders>
              <w:bottom w:val="single" w:sz="4" w:space="0" w:color="000000"/>
            </w:tcBorders>
          </w:tcPr>
          <w:p w14:paraId="69E5BB3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1"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Borders>
              <w:bottom w:val="single" w:sz="4" w:space="0" w:color="000000"/>
            </w:tcBorders>
          </w:tcPr>
          <w:p w14:paraId="2D4C447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2"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Borders>
              <w:bottom w:val="single" w:sz="4" w:space="0" w:color="000000"/>
            </w:tcBorders>
          </w:tcPr>
          <w:p w14:paraId="61EC2D8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3"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Borders>
              <w:bottom w:val="single" w:sz="4" w:space="0" w:color="000000"/>
            </w:tcBorders>
          </w:tcPr>
          <w:p w14:paraId="3C9B5D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4"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Borders>
              <w:bottom w:val="single" w:sz="4" w:space="0" w:color="000000"/>
            </w:tcBorders>
          </w:tcPr>
          <w:p w14:paraId="2F69449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5"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Borders>
              <w:bottom w:val="single" w:sz="4" w:space="0" w:color="000000"/>
            </w:tcBorders>
          </w:tcPr>
          <w:p w14:paraId="7478BED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6" w:author="Author">
                <w:pPr>
                  <w:jc w:val="center"/>
                </w:pPr>
              </w:pPrChange>
            </w:pPr>
            <w:r w:rsidRPr="00AC350E">
              <w:rPr>
                <w:rFonts w:ascii="Times New Roman" w:eastAsia="Times New Roman" w:hAnsi="Times New Roman" w:cs="Times New Roman"/>
                <w:color w:val="000000" w:themeColor="text1"/>
                <w:sz w:val="16"/>
                <w:szCs w:val="16"/>
              </w:rPr>
              <w:t>4</w:t>
            </w:r>
          </w:p>
        </w:tc>
        <w:tc>
          <w:tcPr>
            <w:tcW w:w="1430" w:type="dxa"/>
            <w:tcBorders>
              <w:bottom w:val="single" w:sz="4" w:space="0" w:color="000000"/>
            </w:tcBorders>
          </w:tcPr>
          <w:p w14:paraId="573D956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7" w:author="Author">
                <w:pPr>
                  <w:jc w:val="center"/>
                </w:pPr>
              </w:pPrChange>
            </w:pPr>
            <w:r w:rsidRPr="00AC350E">
              <w:rPr>
                <w:rFonts w:ascii="Times New Roman" w:eastAsia="Times New Roman" w:hAnsi="Times New Roman" w:cs="Times New Roman"/>
                <w:color w:val="000000" w:themeColor="text1"/>
                <w:sz w:val="16"/>
                <w:szCs w:val="16"/>
              </w:rPr>
              <w:t>266</w:t>
            </w:r>
          </w:p>
        </w:tc>
        <w:tc>
          <w:tcPr>
            <w:tcW w:w="1115" w:type="dxa"/>
            <w:tcBorders>
              <w:bottom w:val="single" w:sz="4" w:space="0" w:color="000000"/>
            </w:tcBorders>
          </w:tcPr>
          <w:p w14:paraId="709A11F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8" w:author="Author">
                <w:pPr>
                  <w:jc w:val="center"/>
                </w:pPr>
              </w:pPrChange>
            </w:pPr>
            <w:r w:rsidRPr="00AC350E">
              <w:rPr>
                <w:rFonts w:ascii="Times New Roman" w:eastAsia="Times New Roman" w:hAnsi="Times New Roman" w:cs="Times New Roman"/>
                <w:color w:val="000000" w:themeColor="text1"/>
                <w:sz w:val="16"/>
                <w:szCs w:val="16"/>
              </w:rPr>
              <w:t>235</w:t>
            </w:r>
          </w:p>
        </w:tc>
        <w:tc>
          <w:tcPr>
            <w:tcW w:w="1115" w:type="dxa"/>
            <w:tcBorders>
              <w:bottom w:val="single" w:sz="4" w:space="0" w:color="000000"/>
            </w:tcBorders>
          </w:tcPr>
          <w:p w14:paraId="61AF563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499" w:author="Author">
                <w:pPr>
                  <w:jc w:val="center"/>
                </w:pPr>
              </w:pPrChange>
            </w:pPr>
            <w:r w:rsidRPr="00AC350E">
              <w:rPr>
                <w:rFonts w:ascii="Times New Roman" w:eastAsia="Times New Roman" w:hAnsi="Times New Roman" w:cs="Times New Roman"/>
                <w:color w:val="000000" w:themeColor="text1"/>
                <w:sz w:val="16"/>
                <w:szCs w:val="16"/>
              </w:rPr>
              <w:t>5</w:t>
            </w:r>
          </w:p>
        </w:tc>
        <w:tc>
          <w:tcPr>
            <w:tcW w:w="600" w:type="dxa"/>
            <w:tcBorders>
              <w:bottom w:val="single" w:sz="4" w:space="0" w:color="000000"/>
            </w:tcBorders>
          </w:tcPr>
          <w:p w14:paraId="1E8B6C0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65BB04A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1" w:author="Author">
                <w:pPr>
                  <w:jc w:val="center"/>
                </w:pPr>
              </w:pPrChange>
            </w:pPr>
            <w:r w:rsidRPr="00AC350E">
              <w:rPr>
                <w:rFonts w:ascii="Times New Roman" w:eastAsia="Times New Roman" w:hAnsi="Times New Roman" w:cs="Times New Roman"/>
                <w:color w:val="000000" w:themeColor="text1"/>
                <w:sz w:val="16"/>
                <w:szCs w:val="16"/>
              </w:rPr>
              <w:t>11</w:t>
            </w:r>
          </w:p>
        </w:tc>
        <w:tc>
          <w:tcPr>
            <w:tcW w:w="451" w:type="dxa"/>
            <w:tcBorders>
              <w:bottom w:val="single" w:sz="4" w:space="0" w:color="000000"/>
            </w:tcBorders>
          </w:tcPr>
          <w:p w14:paraId="52AF686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2" w:author="Author">
                <w:pPr>
                  <w:jc w:val="center"/>
                </w:pPr>
              </w:pPrChange>
            </w:pPr>
            <w:r w:rsidRPr="00AC350E">
              <w:rPr>
                <w:rFonts w:ascii="Times New Roman" w:eastAsia="Times New Roman" w:hAnsi="Times New Roman" w:cs="Times New Roman"/>
                <w:color w:val="000000" w:themeColor="text1"/>
                <w:sz w:val="16"/>
                <w:szCs w:val="16"/>
              </w:rPr>
              <w:t>12</w:t>
            </w:r>
          </w:p>
        </w:tc>
        <w:tc>
          <w:tcPr>
            <w:tcW w:w="451" w:type="dxa"/>
            <w:tcBorders>
              <w:bottom w:val="single" w:sz="4" w:space="0" w:color="000000"/>
            </w:tcBorders>
          </w:tcPr>
          <w:p w14:paraId="2E44B4B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3" w:author="Author">
                <w:pPr>
                  <w:jc w:val="center"/>
                </w:pPr>
              </w:pPrChange>
            </w:pPr>
            <w:r w:rsidRPr="00AC350E">
              <w:rPr>
                <w:rFonts w:ascii="Times New Roman" w:eastAsia="Times New Roman" w:hAnsi="Times New Roman" w:cs="Times New Roman"/>
                <w:color w:val="000000" w:themeColor="text1"/>
                <w:sz w:val="16"/>
                <w:szCs w:val="16"/>
              </w:rPr>
              <w:t>-</w:t>
            </w:r>
          </w:p>
        </w:tc>
        <w:tc>
          <w:tcPr>
            <w:tcW w:w="528" w:type="dxa"/>
            <w:gridSpan w:val="2"/>
            <w:tcBorders>
              <w:bottom w:val="single" w:sz="4" w:space="0" w:color="000000"/>
            </w:tcBorders>
          </w:tcPr>
          <w:p w14:paraId="1CD5E25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4" w:author="Author">
                <w:pPr>
                  <w:jc w:val="center"/>
                </w:pPr>
              </w:pPrChange>
            </w:pPr>
            <w:r w:rsidRPr="00AC350E">
              <w:rPr>
                <w:rFonts w:ascii="Times New Roman" w:eastAsia="Times New Roman" w:hAnsi="Times New Roman" w:cs="Times New Roman"/>
                <w:color w:val="000000" w:themeColor="text1"/>
                <w:sz w:val="16"/>
                <w:szCs w:val="16"/>
              </w:rPr>
              <w:t>20</w:t>
            </w:r>
          </w:p>
        </w:tc>
      </w:tr>
      <w:tr w:rsidR="00A33A1B" w:rsidRPr="00AC350E" w14:paraId="2380A1A7" w14:textId="77777777" w:rsidTr="004A522A">
        <w:trPr>
          <w:gridAfter w:val="1"/>
          <w:wAfter w:w="100" w:type="dxa"/>
        </w:trPr>
        <w:tc>
          <w:tcPr>
            <w:tcW w:w="13953" w:type="dxa"/>
            <w:gridSpan w:val="23"/>
            <w:tcBorders>
              <w:left w:val="nil"/>
              <w:bottom w:val="nil"/>
              <w:right w:val="nil"/>
            </w:tcBorders>
          </w:tcPr>
          <w:p w14:paraId="1B41377A" w14:textId="77777777" w:rsidR="00A33A1B" w:rsidRPr="00AC350E" w:rsidRDefault="00A33A1B" w:rsidP="004A522A">
            <w:pPr>
              <w:rPr>
                <w:rFonts w:ascii="Times New Roman" w:eastAsia="Times New Roman" w:hAnsi="Times New Roman" w:cs="Times New Roman"/>
                <w:color w:val="000000" w:themeColor="text1"/>
                <w:sz w:val="24"/>
                <w:szCs w:val="24"/>
              </w:rPr>
            </w:pPr>
          </w:p>
          <w:p w14:paraId="2FF9F6DF" w14:textId="77777777" w:rsidR="00A33A1B" w:rsidRPr="00AC350E" w:rsidRDefault="00A33A1B" w:rsidP="004A522A">
            <w:pPr>
              <w:rPr>
                <w:rFonts w:ascii="Times New Roman" w:eastAsia="Times New Roman" w:hAnsi="Times New Roman" w:cs="Times New Roman"/>
                <w:color w:val="000000" w:themeColor="text1"/>
                <w:sz w:val="24"/>
                <w:szCs w:val="24"/>
              </w:rPr>
            </w:pPr>
          </w:p>
        </w:tc>
      </w:tr>
      <w:tr w:rsidR="00A33A1B" w:rsidRPr="00AC350E" w14:paraId="0C4EBDCA" w14:textId="77777777" w:rsidTr="004A522A">
        <w:trPr>
          <w:gridAfter w:val="1"/>
          <w:wAfter w:w="100" w:type="dxa"/>
        </w:trPr>
        <w:tc>
          <w:tcPr>
            <w:tcW w:w="13953" w:type="dxa"/>
            <w:gridSpan w:val="23"/>
            <w:tcBorders>
              <w:top w:val="nil"/>
              <w:left w:val="nil"/>
              <w:right w:val="nil"/>
            </w:tcBorders>
          </w:tcPr>
          <w:p w14:paraId="18C658F0" w14:textId="255587AC" w:rsidR="00A33A1B" w:rsidRPr="00AC350E" w:rsidRDefault="00A33A1B" w:rsidP="004A522A">
            <w:pPr>
              <w:rPr>
                <w:rFonts w:ascii="Times New Roman" w:eastAsia="Times New Roman" w:hAnsi="Times New Roman" w:cs="Times New Roman"/>
                <w:color w:val="000000" w:themeColor="text1"/>
                <w:sz w:val="16"/>
                <w:szCs w:val="16"/>
              </w:rPr>
            </w:pPr>
            <w:r w:rsidRPr="00AC350E">
              <w:rPr>
                <w:rFonts w:ascii="Times New Roman" w:eastAsia="Times New Roman" w:hAnsi="Times New Roman" w:cs="Times New Roman"/>
                <w:b/>
                <w:color w:val="000000" w:themeColor="text1"/>
                <w:sz w:val="24"/>
                <w:szCs w:val="24"/>
              </w:rPr>
              <w:t>Table 2.</w:t>
            </w:r>
            <w:r w:rsidRPr="00AC350E">
              <w:rPr>
                <w:rFonts w:ascii="Times New Roman" w:eastAsia="Times New Roman" w:hAnsi="Times New Roman" w:cs="Times New Roman"/>
                <w:color w:val="000000" w:themeColor="text1"/>
                <w:sz w:val="24"/>
                <w:szCs w:val="24"/>
              </w:rPr>
              <w:t xml:space="preserve"> Overview of VMS consonant use in the Yélî Dnye dataset.</w:t>
            </w:r>
            <w:ins w:id="505" w:author="Author">
              <w:r w:rsidR="00603B2B">
                <w:rPr>
                  <w:rFonts w:ascii="Times New Roman" w:eastAsia="Times New Roman" w:hAnsi="Times New Roman" w:cs="Times New Roman"/>
                  <w:color w:val="000000" w:themeColor="text1"/>
                  <w:sz w:val="24"/>
                  <w:szCs w:val="24"/>
                </w:rPr>
                <w:t xml:space="preserve"> </w:t>
              </w:r>
              <w:r w:rsidR="00603B2B">
                <w:rPr>
                  <w:rFonts w:ascii="Times New Roman" w:eastAsia="Times New Roman" w:hAnsi="Times New Roman" w:cs="Times New Roman"/>
                  <w:color w:val="000000" w:themeColor="text1"/>
                  <w:sz w:val="24"/>
                  <w:szCs w:val="24"/>
                </w:rPr>
                <w:t>Our alternative measure, cross-clip consonant count, is shown for each recording in the sixth-to-last column.</w:t>
              </w:r>
            </w:ins>
          </w:p>
        </w:tc>
      </w:tr>
      <w:tr w:rsidR="00A33A1B" w:rsidRPr="00AC350E" w14:paraId="7F8D7FCB" w14:textId="77777777" w:rsidTr="004A522A">
        <w:trPr>
          <w:gridAfter w:val="1"/>
          <w:wAfter w:w="100" w:type="dxa"/>
        </w:trPr>
        <w:tc>
          <w:tcPr>
            <w:tcW w:w="849" w:type="dxa"/>
          </w:tcPr>
          <w:p w14:paraId="43D3B69D" w14:textId="32CC1AB6"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6" w:author="Author">
                <w:pPr>
                  <w:jc w:val="center"/>
                </w:pPr>
              </w:pPrChange>
            </w:pPr>
            <w:del w:id="507" w:author="Author">
              <w:r w:rsidRPr="00AC350E" w:rsidDel="007E4811">
                <w:rPr>
                  <w:rFonts w:ascii="Times New Roman" w:eastAsia="Times New Roman" w:hAnsi="Times New Roman" w:cs="Times New Roman"/>
                  <w:color w:val="000000" w:themeColor="text1"/>
                  <w:sz w:val="16"/>
                  <w:szCs w:val="16"/>
                </w:rPr>
                <w:delText xml:space="preserve">Aclew </w:delText>
              </w:r>
            </w:del>
            <w:ins w:id="508" w:author="Author">
              <w:r w:rsidR="007E4811">
                <w:rPr>
                  <w:rFonts w:ascii="Times New Roman" w:eastAsia="Times New Roman" w:hAnsi="Times New Roman" w:cs="Times New Roman"/>
                  <w:color w:val="000000" w:themeColor="text1"/>
                  <w:sz w:val="16"/>
                  <w:szCs w:val="16"/>
                </w:rPr>
                <w:t>ACLEW</w:t>
              </w:r>
              <w:r w:rsidR="007E4811" w:rsidRPr="00AC350E">
                <w:rPr>
                  <w:rFonts w:ascii="Times New Roman" w:eastAsia="Times New Roman" w:hAnsi="Times New Roman" w:cs="Times New Roman"/>
                  <w:color w:val="000000" w:themeColor="text1"/>
                  <w:sz w:val="16"/>
                  <w:szCs w:val="16"/>
                </w:rPr>
                <w:t xml:space="preserve"> </w:t>
              </w:r>
            </w:ins>
            <w:r w:rsidRPr="00AC350E">
              <w:rPr>
                <w:rFonts w:ascii="Times New Roman" w:eastAsia="Times New Roman" w:hAnsi="Times New Roman" w:cs="Times New Roman"/>
                <w:color w:val="000000" w:themeColor="text1"/>
                <w:sz w:val="16"/>
                <w:szCs w:val="16"/>
              </w:rPr>
              <w:t>ID</w:t>
            </w:r>
          </w:p>
        </w:tc>
        <w:tc>
          <w:tcPr>
            <w:tcW w:w="781" w:type="dxa"/>
          </w:tcPr>
          <w:p w14:paraId="2C1182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09" w:author="Author">
                <w:pPr>
                  <w:jc w:val="center"/>
                </w:pPr>
              </w:pPrChange>
            </w:pPr>
            <w:r w:rsidRPr="00AC350E">
              <w:rPr>
                <w:rFonts w:ascii="Times New Roman" w:eastAsia="Times New Roman" w:hAnsi="Times New Roman" w:cs="Times New Roman"/>
                <w:color w:val="000000" w:themeColor="text1"/>
                <w:sz w:val="16"/>
                <w:szCs w:val="16"/>
              </w:rPr>
              <w:t>Age in</w:t>
            </w:r>
          </w:p>
          <w:p w14:paraId="36D2A25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0" w:author="Author">
                <w:pPr>
                  <w:jc w:val="center"/>
                </w:pPr>
              </w:pPrChange>
            </w:pPr>
            <w:r w:rsidRPr="00AC350E">
              <w:rPr>
                <w:rFonts w:ascii="Times New Roman" w:eastAsia="Times New Roman" w:hAnsi="Times New Roman" w:cs="Times New Roman"/>
                <w:color w:val="000000" w:themeColor="text1"/>
                <w:sz w:val="16"/>
                <w:szCs w:val="16"/>
              </w:rPr>
              <w:t>months</w:t>
            </w:r>
          </w:p>
        </w:tc>
        <w:tc>
          <w:tcPr>
            <w:tcW w:w="518" w:type="dxa"/>
          </w:tcPr>
          <w:p w14:paraId="49AA0D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1" w:author="Author">
                <w:pPr>
                  <w:jc w:val="center"/>
                </w:pPr>
              </w:pPrChange>
            </w:pPr>
            <w:r w:rsidRPr="00AC350E">
              <w:rPr>
                <w:rFonts w:ascii="Times New Roman" w:eastAsia="Times New Roman" w:hAnsi="Times New Roman" w:cs="Times New Roman"/>
                <w:color w:val="000000" w:themeColor="text1"/>
                <w:sz w:val="16"/>
                <w:szCs w:val="16"/>
              </w:rPr>
              <w:t>p/b</w:t>
            </w:r>
          </w:p>
        </w:tc>
        <w:tc>
          <w:tcPr>
            <w:tcW w:w="531" w:type="dxa"/>
          </w:tcPr>
          <w:p w14:paraId="1BC4008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2" w:author="Author">
                <w:pPr>
                  <w:jc w:val="center"/>
                </w:pPr>
              </w:pPrChange>
            </w:pPr>
            <w:r w:rsidRPr="00AC350E">
              <w:rPr>
                <w:rFonts w:ascii="Times New Roman" w:eastAsia="Times New Roman" w:hAnsi="Times New Roman" w:cs="Times New Roman"/>
                <w:color w:val="000000" w:themeColor="text1"/>
                <w:sz w:val="16"/>
                <w:szCs w:val="16"/>
              </w:rPr>
              <w:t>t/d</w:t>
            </w:r>
          </w:p>
        </w:tc>
        <w:tc>
          <w:tcPr>
            <w:tcW w:w="507" w:type="dxa"/>
          </w:tcPr>
          <w:p w14:paraId="4954C2C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3" w:author="Author">
                <w:pPr>
                  <w:jc w:val="center"/>
                </w:pPr>
              </w:pPrChange>
            </w:pPr>
            <w:r w:rsidRPr="00AC350E">
              <w:rPr>
                <w:rFonts w:ascii="Times New Roman" w:eastAsia="Times New Roman" w:hAnsi="Times New Roman" w:cs="Times New Roman"/>
                <w:color w:val="000000" w:themeColor="text1"/>
                <w:sz w:val="16"/>
                <w:szCs w:val="16"/>
              </w:rPr>
              <w:t>k/ɡ</w:t>
            </w:r>
          </w:p>
        </w:tc>
        <w:tc>
          <w:tcPr>
            <w:tcW w:w="451" w:type="dxa"/>
          </w:tcPr>
          <w:p w14:paraId="53C0818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4" w:author="Author">
                <w:pPr>
                  <w:jc w:val="center"/>
                </w:pPr>
              </w:pPrChange>
            </w:pPr>
            <w:r w:rsidRPr="00AC350E">
              <w:rPr>
                <w:rFonts w:ascii="Times New Roman" w:eastAsia="Times New Roman" w:hAnsi="Times New Roman" w:cs="Times New Roman"/>
                <w:color w:val="000000" w:themeColor="text1"/>
                <w:sz w:val="16"/>
                <w:szCs w:val="16"/>
              </w:rPr>
              <w:t>m</w:t>
            </w:r>
          </w:p>
        </w:tc>
        <w:tc>
          <w:tcPr>
            <w:tcW w:w="354" w:type="dxa"/>
          </w:tcPr>
          <w:p w14:paraId="1B35742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5" w:author="Author">
                <w:pPr>
                  <w:jc w:val="center"/>
                </w:pPr>
              </w:pPrChange>
            </w:pPr>
            <w:r w:rsidRPr="00AC350E">
              <w:rPr>
                <w:rFonts w:ascii="Times New Roman" w:eastAsia="Times New Roman" w:hAnsi="Times New Roman" w:cs="Times New Roman"/>
                <w:color w:val="000000" w:themeColor="text1"/>
                <w:sz w:val="16"/>
                <w:szCs w:val="16"/>
              </w:rPr>
              <w:t>f</w:t>
            </w:r>
          </w:p>
        </w:tc>
        <w:tc>
          <w:tcPr>
            <w:tcW w:w="451" w:type="dxa"/>
          </w:tcPr>
          <w:p w14:paraId="6CB5D5C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6" w:author="Author">
                <w:pPr>
                  <w:jc w:val="center"/>
                </w:pPr>
              </w:pPrChange>
            </w:pPr>
            <w:r w:rsidRPr="00AC350E">
              <w:rPr>
                <w:rFonts w:ascii="Times New Roman" w:eastAsia="Times New Roman" w:hAnsi="Times New Roman" w:cs="Times New Roman"/>
                <w:color w:val="000000" w:themeColor="text1"/>
                <w:sz w:val="16"/>
                <w:szCs w:val="16"/>
              </w:rPr>
              <w:t>n</w:t>
            </w:r>
          </w:p>
        </w:tc>
        <w:tc>
          <w:tcPr>
            <w:tcW w:w="451" w:type="dxa"/>
          </w:tcPr>
          <w:p w14:paraId="16D73CC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7" w:author="Author">
                <w:pPr>
                  <w:jc w:val="center"/>
                </w:pPr>
              </w:pPrChange>
            </w:pPr>
            <w:r w:rsidRPr="00AC350E">
              <w:rPr>
                <w:rFonts w:ascii="Times New Roman" w:eastAsia="Times New Roman" w:hAnsi="Times New Roman" w:cs="Times New Roman"/>
                <w:color w:val="000000" w:themeColor="text1"/>
                <w:sz w:val="16"/>
                <w:szCs w:val="16"/>
              </w:rPr>
              <w:t>l</w:t>
            </w:r>
          </w:p>
        </w:tc>
        <w:tc>
          <w:tcPr>
            <w:tcW w:w="354" w:type="dxa"/>
          </w:tcPr>
          <w:p w14:paraId="5A43D0D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8" w:author="Author">
                <w:pPr>
                  <w:jc w:val="center"/>
                </w:pPr>
              </w:pPrChange>
            </w:pPr>
            <w:r w:rsidRPr="00AC350E">
              <w:rPr>
                <w:rFonts w:ascii="Times New Roman" w:eastAsia="Times New Roman" w:hAnsi="Times New Roman" w:cs="Times New Roman"/>
                <w:color w:val="000000" w:themeColor="text1"/>
                <w:sz w:val="16"/>
                <w:szCs w:val="16"/>
              </w:rPr>
              <w:t>r</w:t>
            </w:r>
          </w:p>
        </w:tc>
        <w:tc>
          <w:tcPr>
            <w:tcW w:w="467" w:type="dxa"/>
          </w:tcPr>
          <w:p w14:paraId="76AFE8E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19" w:author="Author">
                <w:pPr>
                  <w:jc w:val="center"/>
                </w:pPr>
              </w:pPrChange>
            </w:pPr>
            <w:r w:rsidRPr="00AC350E">
              <w:rPr>
                <w:rFonts w:ascii="Times New Roman" w:eastAsia="Times New Roman" w:hAnsi="Times New Roman" w:cs="Times New Roman"/>
                <w:color w:val="000000" w:themeColor="text1"/>
                <w:sz w:val="16"/>
                <w:szCs w:val="16"/>
              </w:rPr>
              <w:t>s/z</w:t>
            </w:r>
          </w:p>
        </w:tc>
        <w:tc>
          <w:tcPr>
            <w:tcW w:w="464" w:type="dxa"/>
          </w:tcPr>
          <w:p w14:paraId="5586B81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0" w:author="Author">
                <w:pPr>
                  <w:jc w:val="center"/>
                </w:pPr>
              </w:pPrChange>
            </w:pPr>
            <w:r w:rsidRPr="00AC350E">
              <w:rPr>
                <w:rFonts w:ascii="Times New Roman" w:eastAsia="Times New Roman" w:hAnsi="Times New Roman" w:cs="Times New Roman"/>
                <w:color w:val="000000" w:themeColor="text1"/>
                <w:sz w:val="16"/>
                <w:szCs w:val="16"/>
              </w:rPr>
              <w:t>ʃ/ʒ</w:t>
            </w:r>
          </w:p>
        </w:tc>
        <w:tc>
          <w:tcPr>
            <w:tcW w:w="374" w:type="dxa"/>
          </w:tcPr>
          <w:p w14:paraId="2C52146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1" w:author="Author">
                <w:pPr>
                  <w:jc w:val="center"/>
                </w:pPr>
              </w:pPrChange>
            </w:pPr>
            <w:r w:rsidRPr="00AC350E">
              <w:rPr>
                <w:rFonts w:ascii="Times New Roman" w:eastAsia="Times New Roman" w:hAnsi="Times New Roman" w:cs="Times New Roman"/>
                <w:color w:val="000000" w:themeColor="text1"/>
                <w:sz w:val="16"/>
                <w:szCs w:val="16"/>
              </w:rPr>
              <w:t>ŋ</w:t>
            </w:r>
          </w:p>
        </w:tc>
        <w:tc>
          <w:tcPr>
            <w:tcW w:w="492" w:type="dxa"/>
          </w:tcPr>
          <w:p w14:paraId="63E6053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2" w:author="Author">
                <w:pPr>
                  <w:jc w:val="center"/>
                </w:pPr>
              </w:pPrChange>
            </w:pPr>
            <w:r w:rsidRPr="00AC350E">
              <w:rPr>
                <w:rFonts w:ascii="Times New Roman" w:eastAsia="Times New Roman" w:hAnsi="Times New Roman" w:cs="Times New Roman"/>
                <w:color w:val="000000" w:themeColor="text1"/>
                <w:sz w:val="16"/>
                <w:szCs w:val="16"/>
              </w:rPr>
              <w:t>x/ɣ</w:t>
            </w:r>
          </w:p>
        </w:tc>
        <w:tc>
          <w:tcPr>
            <w:tcW w:w="868" w:type="dxa"/>
          </w:tcPr>
          <w:p w14:paraId="0A62FF9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3" w:author="Author">
                <w:pPr>
                  <w:jc w:val="center"/>
                </w:pPr>
              </w:pPrChange>
            </w:pPr>
            <w:r w:rsidRPr="00AC350E">
              <w:rPr>
                <w:rFonts w:ascii="Times New Roman" w:eastAsia="Times New Roman" w:hAnsi="Times New Roman" w:cs="Times New Roman"/>
                <w:color w:val="000000" w:themeColor="text1"/>
                <w:sz w:val="16"/>
                <w:szCs w:val="16"/>
              </w:rPr>
              <w:t>Total VMS</w:t>
            </w:r>
          </w:p>
        </w:tc>
        <w:tc>
          <w:tcPr>
            <w:tcW w:w="1430" w:type="dxa"/>
          </w:tcPr>
          <w:p w14:paraId="12F46AA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4" w:author="Author">
                <w:pPr>
                  <w:jc w:val="center"/>
                </w:pPr>
              </w:pPrChange>
            </w:pPr>
            <w:r w:rsidRPr="00AC350E">
              <w:rPr>
                <w:rFonts w:ascii="Times New Roman" w:eastAsia="Times New Roman" w:hAnsi="Times New Roman" w:cs="Times New Roman"/>
                <w:color w:val="000000" w:themeColor="text1"/>
                <w:sz w:val="16"/>
                <w:szCs w:val="16"/>
              </w:rPr>
              <w:t>Total</w:t>
            </w:r>
          </w:p>
          <w:p w14:paraId="45AC228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5" w:author="Author">
                <w:pPr>
                  <w:jc w:val="center"/>
                </w:pPr>
              </w:pPrChange>
            </w:pPr>
            <w:r w:rsidRPr="00AC350E">
              <w:rPr>
                <w:rFonts w:ascii="Times New Roman" w:eastAsia="Times New Roman" w:hAnsi="Times New Roman" w:cs="Times New Roman"/>
                <w:color w:val="000000" w:themeColor="text1"/>
                <w:sz w:val="16"/>
                <w:szCs w:val="16"/>
              </w:rPr>
              <w:t>consonants</w:t>
            </w:r>
          </w:p>
        </w:tc>
        <w:tc>
          <w:tcPr>
            <w:tcW w:w="1115" w:type="dxa"/>
          </w:tcPr>
          <w:p w14:paraId="77B5155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6" w:author="Author">
                <w:pPr>
                  <w:jc w:val="center"/>
                </w:pPr>
              </w:pPrChange>
            </w:pPr>
            <w:r w:rsidRPr="00AC350E">
              <w:rPr>
                <w:rFonts w:ascii="Times New Roman" w:eastAsia="Times New Roman" w:hAnsi="Times New Roman" w:cs="Times New Roman"/>
                <w:color w:val="000000" w:themeColor="text1"/>
                <w:sz w:val="16"/>
                <w:szCs w:val="16"/>
              </w:rPr>
              <w:t>Total</w:t>
            </w:r>
          </w:p>
          <w:p w14:paraId="7900A05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7" w:author="Author">
                <w:pPr>
                  <w:jc w:val="center"/>
                </w:pPr>
              </w:pPrChange>
            </w:pPr>
            <w:r w:rsidRPr="00AC350E">
              <w:rPr>
                <w:rFonts w:ascii="Times New Roman" w:eastAsia="Times New Roman" w:hAnsi="Times New Roman" w:cs="Times New Roman"/>
                <w:color w:val="000000" w:themeColor="text1"/>
                <w:sz w:val="16"/>
                <w:szCs w:val="16"/>
              </w:rPr>
              <w:t>vocalizations</w:t>
            </w:r>
          </w:p>
        </w:tc>
        <w:tc>
          <w:tcPr>
            <w:tcW w:w="1115" w:type="dxa"/>
          </w:tcPr>
          <w:p w14:paraId="28132B0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8" w:author="Author">
                <w:pPr>
                  <w:jc w:val="center"/>
                </w:pPr>
              </w:pPrChange>
            </w:pPr>
            <w:r w:rsidRPr="00AC350E">
              <w:rPr>
                <w:rFonts w:ascii="Times New Roman" w:eastAsia="Times New Roman" w:hAnsi="Times New Roman" w:cs="Times New Roman"/>
                <w:color w:val="000000" w:themeColor="text1"/>
                <w:sz w:val="16"/>
                <w:szCs w:val="16"/>
              </w:rPr>
              <w:t>Total cross-clip consonants</w:t>
            </w:r>
          </w:p>
        </w:tc>
        <w:tc>
          <w:tcPr>
            <w:tcW w:w="600" w:type="dxa"/>
          </w:tcPr>
          <w:p w14:paraId="026773A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29" w:author="Author">
                <w:pPr>
                  <w:jc w:val="center"/>
                </w:pPr>
              </w:pPrChange>
            </w:pPr>
            <w:r w:rsidRPr="00AC350E">
              <w:rPr>
                <w:rFonts w:ascii="Times New Roman" w:eastAsia="Times New Roman" w:hAnsi="Times New Roman" w:cs="Times New Roman"/>
                <w:color w:val="000000" w:themeColor="text1"/>
                <w:sz w:val="16"/>
                <w:szCs w:val="16"/>
              </w:rPr>
              <w:t>tʃ/dʒ</w:t>
            </w:r>
          </w:p>
        </w:tc>
        <w:tc>
          <w:tcPr>
            <w:tcW w:w="451" w:type="dxa"/>
          </w:tcPr>
          <w:p w14:paraId="55CCB70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0" w:author="Author">
                <w:pPr>
                  <w:jc w:val="center"/>
                </w:pPr>
              </w:pPrChange>
            </w:pPr>
            <w:r w:rsidRPr="00AC350E">
              <w:rPr>
                <w:rFonts w:ascii="Times New Roman" w:eastAsia="Times New Roman" w:hAnsi="Times New Roman" w:cs="Times New Roman"/>
                <w:color w:val="000000" w:themeColor="text1"/>
                <w:sz w:val="16"/>
                <w:szCs w:val="16"/>
              </w:rPr>
              <w:t>w</w:t>
            </w:r>
          </w:p>
        </w:tc>
        <w:tc>
          <w:tcPr>
            <w:tcW w:w="451" w:type="dxa"/>
          </w:tcPr>
          <w:p w14:paraId="2995FD2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1" w:author="Author">
                <w:pPr>
                  <w:jc w:val="center"/>
                </w:pPr>
              </w:pPrChange>
            </w:pPr>
            <w:r w:rsidRPr="00AC350E">
              <w:rPr>
                <w:rFonts w:ascii="Times New Roman" w:eastAsia="Times New Roman" w:hAnsi="Times New Roman" w:cs="Times New Roman"/>
                <w:color w:val="000000" w:themeColor="text1"/>
                <w:sz w:val="16"/>
                <w:szCs w:val="16"/>
              </w:rPr>
              <w:t>j</w:t>
            </w:r>
          </w:p>
        </w:tc>
        <w:tc>
          <w:tcPr>
            <w:tcW w:w="451" w:type="dxa"/>
          </w:tcPr>
          <w:p w14:paraId="7A1CC25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2" w:author="Author">
                <w:pPr>
                  <w:jc w:val="center"/>
                </w:pPr>
              </w:pPrChange>
            </w:pPr>
            <w:r w:rsidRPr="00AC350E">
              <w:rPr>
                <w:rFonts w:ascii="Times New Roman" w:eastAsia="Times New Roman" w:hAnsi="Times New Roman" w:cs="Times New Roman"/>
                <w:color w:val="000000" w:themeColor="text1"/>
                <w:sz w:val="16"/>
                <w:szCs w:val="16"/>
              </w:rPr>
              <w:t>ʔ</w:t>
            </w:r>
          </w:p>
        </w:tc>
        <w:tc>
          <w:tcPr>
            <w:tcW w:w="428" w:type="dxa"/>
          </w:tcPr>
          <w:p w14:paraId="3C57636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3" w:author="Author">
                <w:pPr>
                  <w:jc w:val="center"/>
                </w:pPr>
              </w:pPrChange>
            </w:pPr>
            <w:r w:rsidRPr="00AC350E">
              <w:rPr>
                <w:rFonts w:ascii="Times New Roman" w:eastAsia="Times New Roman" w:hAnsi="Times New Roman" w:cs="Times New Roman"/>
                <w:color w:val="000000" w:themeColor="text1"/>
                <w:sz w:val="16"/>
                <w:szCs w:val="16"/>
              </w:rPr>
              <w:t>h</w:t>
            </w:r>
          </w:p>
        </w:tc>
      </w:tr>
      <w:tr w:rsidR="00A33A1B" w:rsidRPr="00AC350E" w14:paraId="4C751BAE" w14:textId="77777777" w:rsidTr="004A522A">
        <w:trPr>
          <w:gridAfter w:val="1"/>
          <w:wAfter w:w="100" w:type="dxa"/>
        </w:trPr>
        <w:tc>
          <w:tcPr>
            <w:tcW w:w="849" w:type="dxa"/>
          </w:tcPr>
          <w:p w14:paraId="726C87F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4" w:author="Author">
                <w:pPr>
                  <w:jc w:val="center"/>
                </w:pPr>
              </w:pPrChange>
            </w:pPr>
            <w:r w:rsidRPr="00AC350E">
              <w:rPr>
                <w:rFonts w:ascii="Times New Roman" w:eastAsia="Times New Roman" w:hAnsi="Times New Roman" w:cs="Times New Roman"/>
                <w:color w:val="000000" w:themeColor="text1"/>
                <w:sz w:val="16"/>
                <w:szCs w:val="16"/>
              </w:rPr>
              <w:t>1143</w:t>
            </w:r>
          </w:p>
        </w:tc>
        <w:tc>
          <w:tcPr>
            <w:tcW w:w="781" w:type="dxa"/>
          </w:tcPr>
          <w:p w14:paraId="48A97E2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5" w:author="Author">
                <w:pPr>
                  <w:jc w:val="center"/>
                </w:pPr>
              </w:pPrChange>
            </w:pPr>
            <w:r w:rsidRPr="00AC350E">
              <w:rPr>
                <w:rFonts w:ascii="Times New Roman" w:eastAsia="Times New Roman" w:hAnsi="Times New Roman" w:cs="Times New Roman"/>
                <w:color w:val="000000" w:themeColor="text1"/>
                <w:sz w:val="16"/>
                <w:szCs w:val="16"/>
              </w:rPr>
              <w:t>8</w:t>
            </w:r>
          </w:p>
        </w:tc>
        <w:tc>
          <w:tcPr>
            <w:tcW w:w="518" w:type="dxa"/>
          </w:tcPr>
          <w:p w14:paraId="295878A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6"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42196F2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7" w:author="Author">
                <w:pPr>
                  <w:jc w:val="center"/>
                </w:pPr>
              </w:pPrChange>
            </w:pPr>
            <w:r w:rsidRPr="00AC350E">
              <w:rPr>
                <w:rFonts w:ascii="Times New Roman" w:eastAsia="Times New Roman" w:hAnsi="Times New Roman" w:cs="Times New Roman"/>
                <w:color w:val="000000" w:themeColor="text1"/>
                <w:sz w:val="16"/>
                <w:szCs w:val="16"/>
              </w:rPr>
              <w:t>6</w:t>
            </w:r>
          </w:p>
        </w:tc>
        <w:tc>
          <w:tcPr>
            <w:tcW w:w="507" w:type="dxa"/>
          </w:tcPr>
          <w:p w14:paraId="64C995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468709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39"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55B4FCC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B52D5B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3DD520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2" w:author="Author">
                <w:pPr>
                  <w:jc w:val="center"/>
                </w:pPr>
              </w:pPrChange>
            </w:pPr>
            <w:r w:rsidRPr="00AC350E">
              <w:rPr>
                <w:rFonts w:ascii="Times New Roman" w:eastAsia="Times New Roman" w:hAnsi="Times New Roman" w:cs="Times New Roman"/>
                <w:color w:val="000000" w:themeColor="text1"/>
                <w:sz w:val="16"/>
                <w:szCs w:val="16"/>
              </w:rPr>
              <w:t>13</w:t>
            </w:r>
          </w:p>
        </w:tc>
        <w:tc>
          <w:tcPr>
            <w:tcW w:w="354" w:type="dxa"/>
          </w:tcPr>
          <w:p w14:paraId="6CA199A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3"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0E8FBEA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4"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3B93098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5"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12E1649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6"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6BDD124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7"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1B131FB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8" w:author="Author">
                <w:pPr>
                  <w:jc w:val="center"/>
                </w:pPr>
              </w:pPrChange>
            </w:pPr>
            <w:r w:rsidRPr="00AC350E">
              <w:rPr>
                <w:rFonts w:ascii="Times New Roman" w:eastAsia="Times New Roman" w:hAnsi="Times New Roman" w:cs="Times New Roman"/>
                <w:color w:val="000000" w:themeColor="text1"/>
                <w:sz w:val="16"/>
                <w:szCs w:val="16"/>
              </w:rPr>
              <w:t>2</w:t>
            </w:r>
          </w:p>
        </w:tc>
        <w:tc>
          <w:tcPr>
            <w:tcW w:w="1430" w:type="dxa"/>
          </w:tcPr>
          <w:p w14:paraId="47B35A0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49" w:author="Author">
                <w:pPr>
                  <w:jc w:val="center"/>
                </w:pPr>
              </w:pPrChange>
            </w:pPr>
            <w:r w:rsidRPr="00AC350E">
              <w:rPr>
                <w:rFonts w:ascii="Times New Roman" w:eastAsia="Times New Roman" w:hAnsi="Times New Roman" w:cs="Times New Roman"/>
                <w:color w:val="000000" w:themeColor="text1"/>
                <w:sz w:val="16"/>
                <w:szCs w:val="16"/>
              </w:rPr>
              <w:t>24</w:t>
            </w:r>
          </w:p>
        </w:tc>
        <w:tc>
          <w:tcPr>
            <w:tcW w:w="1115" w:type="dxa"/>
          </w:tcPr>
          <w:p w14:paraId="4690EBF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0" w:author="Author">
                <w:pPr>
                  <w:jc w:val="center"/>
                </w:pPr>
              </w:pPrChange>
            </w:pPr>
            <w:r w:rsidRPr="00AC350E">
              <w:rPr>
                <w:rFonts w:ascii="Times New Roman" w:eastAsia="Times New Roman" w:hAnsi="Times New Roman" w:cs="Times New Roman"/>
                <w:color w:val="000000" w:themeColor="text1"/>
                <w:sz w:val="16"/>
                <w:szCs w:val="16"/>
              </w:rPr>
              <w:t>99</w:t>
            </w:r>
          </w:p>
        </w:tc>
        <w:tc>
          <w:tcPr>
            <w:tcW w:w="1115" w:type="dxa"/>
          </w:tcPr>
          <w:p w14:paraId="40B982D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1"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27DDC56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1EAE2F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B1158A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382A00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5"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55417D6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6" w:author="Author">
                <w:pPr>
                  <w:jc w:val="center"/>
                </w:pPr>
              </w:pPrChange>
            </w:pPr>
            <w:r w:rsidRPr="00AC350E">
              <w:rPr>
                <w:rFonts w:ascii="Times New Roman" w:eastAsia="Times New Roman" w:hAnsi="Times New Roman" w:cs="Times New Roman"/>
                <w:color w:val="000000" w:themeColor="text1"/>
                <w:sz w:val="16"/>
                <w:szCs w:val="16"/>
              </w:rPr>
              <w:t>-</w:t>
            </w:r>
          </w:p>
        </w:tc>
      </w:tr>
      <w:tr w:rsidR="00A33A1B" w:rsidRPr="00AC350E" w14:paraId="6D652CB5" w14:textId="77777777" w:rsidTr="004A522A">
        <w:trPr>
          <w:gridAfter w:val="1"/>
          <w:wAfter w:w="100" w:type="dxa"/>
        </w:trPr>
        <w:tc>
          <w:tcPr>
            <w:tcW w:w="849" w:type="dxa"/>
          </w:tcPr>
          <w:p w14:paraId="43B3C9B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7" w:author="Author">
                <w:pPr>
                  <w:jc w:val="center"/>
                </w:pPr>
              </w:pPrChange>
            </w:pPr>
            <w:r w:rsidRPr="00AC350E">
              <w:rPr>
                <w:rFonts w:ascii="Times New Roman" w:eastAsia="Times New Roman" w:hAnsi="Times New Roman" w:cs="Times New Roman"/>
                <w:color w:val="000000" w:themeColor="text1"/>
                <w:sz w:val="16"/>
                <w:szCs w:val="16"/>
              </w:rPr>
              <w:t>8018</w:t>
            </w:r>
          </w:p>
        </w:tc>
        <w:tc>
          <w:tcPr>
            <w:tcW w:w="781" w:type="dxa"/>
          </w:tcPr>
          <w:p w14:paraId="634D38D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8" w:author="Author">
                <w:pPr>
                  <w:jc w:val="center"/>
                </w:pPr>
              </w:pPrChange>
            </w:pPr>
            <w:r w:rsidRPr="00AC350E">
              <w:rPr>
                <w:rFonts w:ascii="Times New Roman" w:eastAsia="Times New Roman" w:hAnsi="Times New Roman" w:cs="Times New Roman"/>
                <w:color w:val="000000" w:themeColor="text1"/>
                <w:sz w:val="16"/>
                <w:szCs w:val="16"/>
              </w:rPr>
              <w:t>9</w:t>
            </w:r>
          </w:p>
        </w:tc>
        <w:tc>
          <w:tcPr>
            <w:tcW w:w="518" w:type="dxa"/>
          </w:tcPr>
          <w:p w14:paraId="248B142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59"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069214C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0"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2D332D7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F642A0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2"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60AC91A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75B8D7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E4F5FC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5"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761B3D8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6"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0E150A4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7"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838780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8"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096242E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69"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19AE140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0"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4644190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1"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3D8107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2" w:author="Author">
                <w:pPr>
                  <w:jc w:val="center"/>
                </w:pPr>
              </w:pPrChange>
            </w:pPr>
            <w:r w:rsidRPr="00AC350E">
              <w:rPr>
                <w:rFonts w:ascii="Times New Roman" w:eastAsia="Times New Roman" w:hAnsi="Times New Roman" w:cs="Times New Roman"/>
                <w:color w:val="000000" w:themeColor="text1"/>
                <w:sz w:val="16"/>
                <w:szCs w:val="16"/>
              </w:rPr>
              <w:t>43</w:t>
            </w:r>
          </w:p>
        </w:tc>
        <w:tc>
          <w:tcPr>
            <w:tcW w:w="1115" w:type="dxa"/>
          </w:tcPr>
          <w:p w14:paraId="1A049B9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3" w:author="Author">
                <w:pPr>
                  <w:jc w:val="center"/>
                </w:pPr>
              </w:pPrChange>
            </w:pPr>
            <w:r w:rsidRPr="00AC350E">
              <w:rPr>
                <w:rFonts w:ascii="Times New Roman" w:eastAsia="Times New Roman" w:hAnsi="Times New Roman" w:cs="Times New Roman"/>
                <w:color w:val="000000" w:themeColor="text1"/>
                <w:sz w:val="16"/>
                <w:szCs w:val="16"/>
              </w:rPr>
              <w:t>109</w:t>
            </w:r>
          </w:p>
        </w:tc>
        <w:tc>
          <w:tcPr>
            <w:tcW w:w="1115" w:type="dxa"/>
          </w:tcPr>
          <w:p w14:paraId="3DD1755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4"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278ED4F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D8C92B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4E677C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7" w:author="Author">
                <w:pPr>
                  <w:jc w:val="center"/>
                </w:pPr>
              </w:pPrChange>
            </w:pPr>
            <w:r w:rsidRPr="00AC350E">
              <w:rPr>
                <w:rFonts w:ascii="Times New Roman" w:eastAsia="Times New Roman" w:hAnsi="Times New Roman" w:cs="Times New Roman"/>
                <w:color w:val="000000" w:themeColor="text1"/>
                <w:sz w:val="16"/>
                <w:szCs w:val="16"/>
              </w:rPr>
              <w:t>6</w:t>
            </w:r>
          </w:p>
        </w:tc>
        <w:tc>
          <w:tcPr>
            <w:tcW w:w="451" w:type="dxa"/>
          </w:tcPr>
          <w:p w14:paraId="188D4D8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8"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7FE41E2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79" w:author="Author">
                <w:pPr>
                  <w:jc w:val="center"/>
                </w:pPr>
              </w:pPrChange>
            </w:pPr>
            <w:r w:rsidRPr="00AC350E">
              <w:rPr>
                <w:rFonts w:ascii="Times New Roman" w:eastAsia="Times New Roman" w:hAnsi="Times New Roman" w:cs="Times New Roman"/>
                <w:color w:val="000000" w:themeColor="text1"/>
                <w:sz w:val="16"/>
                <w:szCs w:val="16"/>
              </w:rPr>
              <w:t>21</w:t>
            </w:r>
          </w:p>
        </w:tc>
      </w:tr>
      <w:tr w:rsidR="00A33A1B" w:rsidRPr="00AC350E" w14:paraId="7034B834" w14:textId="77777777" w:rsidTr="004A522A">
        <w:trPr>
          <w:gridAfter w:val="1"/>
          <w:wAfter w:w="100" w:type="dxa"/>
        </w:trPr>
        <w:tc>
          <w:tcPr>
            <w:tcW w:w="849" w:type="dxa"/>
          </w:tcPr>
          <w:p w14:paraId="5D710FA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0" w:author="Author">
                <w:pPr>
                  <w:jc w:val="center"/>
                </w:pPr>
              </w:pPrChange>
            </w:pPr>
            <w:r w:rsidRPr="00AC350E">
              <w:rPr>
                <w:rFonts w:ascii="Times New Roman" w:eastAsia="Times New Roman" w:hAnsi="Times New Roman" w:cs="Times New Roman"/>
                <w:color w:val="000000" w:themeColor="text1"/>
                <w:sz w:val="16"/>
                <w:szCs w:val="16"/>
              </w:rPr>
              <w:t>8274</w:t>
            </w:r>
          </w:p>
        </w:tc>
        <w:tc>
          <w:tcPr>
            <w:tcW w:w="781" w:type="dxa"/>
          </w:tcPr>
          <w:p w14:paraId="5572ECF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1" w:author="Author">
                <w:pPr>
                  <w:jc w:val="center"/>
                </w:pPr>
              </w:pPrChange>
            </w:pPr>
            <w:r w:rsidRPr="00AC350E">
              <w:rPr>
                <w:rFonts w:ascii="Times New Roman" w:eastAsia="Times New Roman" w:hAnsi="Times New Roman" w:cs="Times New Roman"/>
                <w:color w:val="000000" w:themeColor="text1"/>
                <w:sz w:val="16"/>
                <w:szCs w:val="16"/>
              </w:rPr>
              <w:t>10</w:t>
            </w:r>
          </w:p>
        </w:tc>
        <w:tc>
          <w:tcPr>
            <w:tcW w:w="518" w:type="dxa"/>
          </w:tcPr>
          <w:p w14:paraId="34F96B0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2"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5F8C380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3" w:author="Author">
                <w:pPr>
                  <w:jc w:val="center"/>
                </w:pPr>
              </w:pPrChange>
            </w:pPr>
            <w:r w:rsidRPr="00AC350E">
              <w:rPr>
                <w:rFonts w:ascii="Times New Roman" w:eastAsia="Times New Roman" w:hAnsi="Times New Roman" w:cs="Times New Roman"/>
                <w:color w:val="000000" w:themeColor="text1"/>
                <w:sz w:val="16"/>
                <w:szCs w:val="16"/>
              </w:rPr>
              <w:t>15</w:t>
            </w:r>
          </w:p>
        </w:tc>
        <w:tc>
          <w:tcPr>
            <w:tcW w:w="507" w:type="dxa"/>
          </w:tcPr>
          <w:p w14:paraId="214E0C6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A3EBD8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5" w:author="Author">
                <w:pPr>
                  <w:jc w:val="center"/>
                </w:pPr>
              </w:pPrChange>
            </w:pPr>
            <w:r w:rsidRPr="00AC350E">
              <w:rPr>
                <w:rFonts w:ascii="Times New Roman" w:eastAsia="Times New Roman" w:hAnsi="Times New Roman" w:cs="Times New Roman"/>
                <w:color w:val="000000" w:themeColor="text1"/>
                <w:sz w:val="16"/>
                <w:szCs w:val="16"/>
              </w:rPr>
              <w:t>22</w:t>
            </w:r>
          </w:p>
        </w:tc>
        <w:tc>
          <w:tcPr>
            <w:tcW w:w="354" w:type="dxa"/>
          </w:tcPr>
          <w:p w14:paraId="63F9FCB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8620C4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47D879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8" w:author="Author">
                <w:pPr>
                  <w:jc w:val="center"/>
                </w:pPr>
              </w:pPrChange>
            </w:pPr>
            <w:r w:rsidRPr="00AC350E">
              <w:rPr>
                <w:rFonts w:ascii="Times New Roman" w:eastAsia="Times New Roman" w:hAnsi="Times New Roman" w:cs="Times New Roman"/>
                <w:color w:val="000000" w:themeColor="text1"/>
                <w:sz w:val="16"/>
                <w:szCs w:val="16"/>
              </w:rPr>
              <w:t>19</w:t>
            </w:r>
          </w:p>
        </w:tc>
        <w:tc>
          <w:tcPr>
            <w:tcW w:w="354" w:type="dxa"/>
          </w:tcPr>
          <w:p w14:paraId="4EC75B2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89"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510018C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0"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0BC3FDB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1"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78E9F4E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2"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4265396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3"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4059000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4" w:author="Author">
                <w:pPr>
                  <w:jc w:val="center"/>
                </w:pPr>
              </w:pPrChange>
            </w:pPr>
            <w:r w:rsidRPr="00AC350E">
              <w:rPr>
                <w:rFonts w:ascii="Times New Roman" w:eastAsia="Times New Roman" w:hAnsi="Times New Roman" w:cs="Times New Roman"/>
                <w:color w:val="000000" w:themeColor="text1"/>
                <w:sz w:val="16"/>
                <w:szCs w:val="16"/>
              </w:rPr>
              <w:t>3</w:t>
            </w:r>
          </w:p>
        </w:tc>
        <w:tc>
          <w:tcPr>
            <w:tcW w:w="1430" w:type="dxa"/>
          </w:tcPr>
          <w:p w14:paraId="31623EC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5" w:author="Author">
                <w:pPr>
                  <w:jc w:val="center"/>
                </w:pPr>
              </w:pPrChange>
            </w:pPr>
            <w:r w:rsidRPr="00AC350E">
              <w:rPr>
                <w:rFonts w:ascii="Times New Roman" w:eastAsia="Times New Roman" w:hAnsi="Times New Roman" w:cs="Times New Roman"/>
                <w:color w:val="000000" w:themeColor="text1"/>
                <w:sz w:val="16"/>
                <w:szCs w:val="16"/>
              </w:rPr>
              <w:t>81</w:t>
            </w:r>
          </w:p>
        </w:tc>
        <w:tc>
          <w:tcPr>
            <w:tcW w:w="1115" w:type="dxa"/>
          </w:tcPr>
          <w:p w14:paraId="210ED09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6" w:author="Author">
                <w:pPr>
                  <w:jc w:val="center"/>
                </w:pPr>
              </w:pPrChange>
            </w:pPr>
            <w:r w:rsidRPr="00AC350E">
              <w:rPr>
                <w:rFonts w:ascii="Times New Roman" w:eastAsia="Times New Roman" w:hAnsi="Times New Roman" w:cs="Times New Roman"/>
                <w:color w:val="000000" w:themeColor="text1"/>
                <w:sz w:val="16"/>
                <w:szCs w:val="16"/>
              </w:rPr>
              <w:t>118</w:t>
            </w:r>
          </w:p>
        </w:tc>
        <w:tc>
          <w:tcPr>
            <w:tcW w:w="1115" w:type="dxa"/>
          </w:tcPr>
          <w:p w14:paraId="50647C6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7"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3A0575E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E89DE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59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0A20900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E420E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1"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672E245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2" w:author="Author">
                <w:pPr>
                  <w:jc w:val="center"/>
                </w:pPr>
              </w:pPrChange>
            </w:pPr>
            <w:r w:rsidRPr="00AC350E">
              <w:rPr>
                <w:rFonts w:ascii="Times New Roman" w:eastAsia="Times New Roman" w:hAnsi="Times New Roman" w:cs="Times New Roman"/>
                <w:color w:val="000000" w:themeColor="text1"/>
                <w:sz w:val="16"/>
                <w:szCs w:val="16"/>
              </w:rPr>
              <w:t>11</w:t>
            </w:r>
          </w:p>
        </w:tc>
      </w:tr>
      <w:tr w:rsidR="00A33A1B" w:rsidRPr="00AC350E" w14:paraId="097ADB10" w14:textId="77777777" w:rsidTr="004A522A">
        <w:trPr>
          <w:gridAfter w:val="1"/>
          <w:wAfter w:w="100" w:type="dxa"/>
        </w:trPr>
        <w:tc>
          <w:tcPr>
            <w:tcW w:w="849" w:type="dxa"/>
          </w:tcPr>
          <w:p w14:paraId="318B8F3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3" w:author="Author">
                <w:pPr>
                  <w:jc w:val="center"/>
                </w:pPr>
              </w:pPrChange>
            </w:pPr>
            <w:r w:rsidRPr="00AC350E">
              <w:rPr>
                <w:rFonts w:ascii="Times New Roman" w:eastAsia="Times New Roman" w:hAnsi="Times New Roman" w:cs="Times New Roman"/>
                <w:color w:val="000000" w:themeColor="text1"/>
                <w:sz w:val="16"/>
                <w:szCs w:val="16"/>
              </w:rPr>
              <w:t>5623</w:t>
            </w:r>
          </w:p>
        </w:tc>
        <w:tc>
          <w:tcPr>
            <w:tcW w:w="781" w:type="dxa"/>
          </w:tcPr>
          <w:p w14:paraId="5202E3D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4" w:author="Author">
                <w:pPr>
                  <w:jc w:val="center"/>
                </w:pPr>
              </w:pPrChange>
            </w:pPr>
            <w:r w:rsidRPr="00AC350E">
              <w:rPr>
                <w:rFonts w:ascii="Times New Roman" w:eastAsia="Times New Roman" w:hAnsi="Times New Roman" w:cs="Times New Roman"/>
                <w:color w:val="000000" w:themeColor="text1"/>
                <w:sz w:val="16"/>
                <w:szCs w:val="16"/>
              </w:rPr>
              <w:t>11</w:t>
            </w:r>
          </w:p>
        </w:tc>
        <w:tc>
          <w:tcPr>
            <w:tcW w:w="518" w:type="dxa"/>
          </w:tcPr>
          <w:p w14:paraId="53EA756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5" w:author="Author">
                <w:pPr>
                  <w:jc w:val="center"/>
                </w:pPr>
              </w:pPrChange>
            </w:pPr>
            <w:r w:rsidRPr="00AC350E">
              <w:rPr>
                <w:rFonts w:ascii="Times New Roman" w:eastAsia="Times New Roman" w:hAnsi="Times New Roman" w:cs="Times New Roman"/>
                <w:color w:val="000000" w:themeColor="text1"/>
                <w:sz w:val="16"/>
                <w:szCs w:val="16"/>
              </w:rPr>
              <w:t>22</w:t>
            </w:r>
          </w:p>
        </w:tc>
        <w:tc>
          <w:tcPr>
            <w:tcW w:w="531" w:type="dxa"/>
          </w:tcPr>
          <w:p w14:paraId="64A7F91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6" w:author="Author">
                <w:pPr>
                  <w:jc w:val="center"/>
                </w:pPr>
              </w:pPrChange>
            </w:pPr>
            <w:r w:rsidRPr="00AC350E">
              <w:rPr>
                <w:rFonts w:ascii="Times New Roman" w:eastAsia="Times New Roman" w:hAnsi="Times New Roman" w:cs="Times New Roman"/>
                <w:color w:val="000000" w:themeColor="text1"/>
                <w:sz w:val="16"/>
                <w:szCs w:val="16"/>
              </w:rPr>
              <w:t>28</w:t>
            </w:r>
          </w:p>
        </w:tc>
        <w:tc>
          <w:tcPr>
            <w:tcW w:w="507" w:type="dxa"/>
          </w:tcPr>
          <w:p w14:paraId="1B0CCCE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7" w:author="Author">
                <w:pPr>
                  <w:jc w:val="center"/>
                </w:pPr>
              </w:pPrChange>
            </w:pPr>
            <w:r w:rsidRPr="00AC350E">
              <w:rPr>
                <w:rFonts w:ascii="Times New Roman" w:eastAsia="Times New Roman" w:hAnsi="Times New Roman" w:cs="Times New Roman"/>
                <w:color w:val="000000" w:themeColor="text1"/>
                <w:sz w:val="16"/>
                <w:szCs w:val="16"/>
              </w:rPr>
              <w:t>5</w:t>
            </w:r>
          </w:p>
        </w:tc>
        <w:tc>
          <w:tcPr>
            <w:tcW w:w="451" w:type="dxa"/>
          </w:tcPr>
          <w:p w14:paraId="551DFEC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8" w:author="Author">
                <w:pPr>
                  <w:jc w:val="center"/>
                </w:pPr>
              </w:pPrChange>
            </w:pPr>
            <w:r w:rsidRPr="00AC350E">
              <w:rPr>
                <w:rFonts w:ascii="Times New Roman" w:eastAsia="Times New Roman" w:hAnsi="Times New Roman" w:cs="Times New Roman"/>
                <w:color w:val="000000" w:themeColor="text1"/>
                <w:sz w:val="16"/>
                <w:szCs w:val="16"/>
              </w:rPr>
              <w:t>54</w:t>
            </w:r>
          </w:p>
        </w:tc>
        <w:tc>
          <w:tcPr>
            <w:tcW w:w="354" w:type="dxa"/>
          </w:tcPr>
          <w:p w14:paraId="7AC3127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0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8A876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0" w:author="Author">
                <w:pPr>
                  <w:jc w:val="center"/>
                </w:pPr>
              </w:pPrChange>
            </w:pPr>
            <w:r w:rsidRPr="00AC350E">
              <w:rPr>
                <w:rFonts w:ascii="Times New Roman" w:eastAsia="Times New Roman" w:hAnsi="Times New Roman" w:cs="Times New Roman"/>
                <w:color w:val="000000" w:themeColor="text1"/>
                <w:sz w:val="16"/>
                <w:szCs w:val="16"/>
              </w:rPr>
              <w:t>20</w:t>
            </w:r>
          </w:p>
        </w:tc>
        <w:tc>
          <w:tcPr>
            <w:tcW w:w="451" w:type="dxa"/>
          </w:tcPr>
          <w:p w14:paraId="61C6100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1" w:author="Author">
                <w:pPr>
                  <w:jc w:val="center"/>
                </w:pPr>
              </w:pPrChange>
            </w:pPr>
            <w:r w:rsidRPr="00AC350E">
              <w:rPr>
                <w:rFonts w:ascii="Times New Roman" w:eastAsia="Times New Roman" w:hAnsi="Times New Roman" w:cs="Times New Roman"/>
                <w:color w:val="000000" w:themeColor="text1"/>
                <w:sz w:val="16"/>
                <w:szCs w:val="16"/>
              </w:rPr>
              <w:t>11</w:t>
            </w:r>
          </w:p>
        </w:tc>
        <w:tc>
          <w:tcPr>
            <w:tcW w:w="354" w:type="dxa"/>
          </w:tcPr>
          <w:p w14:paraId="066138E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2"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5ACFD7E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3"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729A42F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4"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230797E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5"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55A7BB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6"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2B48E15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7" w:author="Author">
                <w:pPr>
                  <w:jc w:val="center"/>
                </w:pPr>
              </w:pPrChange>
            </w:pPr>
            <w:r w:rsidRPr="00AC350E">
              <w:rPr>
                <w:rFonts w:ascii="Times New Roman" w:eastAsia="Times New Roman" w:hAnsi="Times New Roman" w:cs="Times New Roman"/>
                <w:color w:val="000000" w:themeColor="text1"/>
                <w:sz w:val="16"/>
                <w:szCs w:val="16"/>
              </w:rPr>
              <w:t>6</w:t>
            </w:r>
          </w:p>
        </w:tc>
        <w:tc>
          <w:tcPr>
            <w:tcW w:w="1430" w:type="dxa"/>
          </w:tcPr>
          <w:p w14:paraId="25F89EF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8" w:author="Author">
                <w:pPr>
                  <w:jc w:val="center"/>
                </w:pPr>
              </w:pPrChange>
            </w:pPr>
            <w:r w:rsidRPr="00AC350E">
              <w:rPr>
                <w:rFonts w:ascii="Times New Roman" w:eastAsia="Times New Roman" w:hAnsi="Times New Roman" w:cs="Times New Roman"/>
                <w:color w:val="000000" w:themeColor="text1"/>
                <w:sz w:val="16"/>
                <w:szCs w:val="16"/>
              </w:rPr>
              <w:t>209</w:t>
            </w:r>
          </w:p>
        </w:tc>
        <w:tc>
          <w:tcPr>
            <w:tcW w:w="1115" w:type="dxa"/>
          </w:tcPr>
          <w:p w14:paraId="4DF8437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19" w:author="Author">
                <w:pPr>
                  <w:jc w:val="center"/>
                </w:pPr>
              </w:pPrChange>
            </w:pPr>
            <w:r w:rsidRPr="00AC350E">
              <w:rPr>
                <w:rFonts w:ascii="Times New Roman" w:eastAsia="Times New Roman" w:hAnsi="Times New Roman" w:cs="Times New Roman"/>
                <w:color w:val="000000" w:themeColor="text1"/>
                <w:sz w:val="16"/>
                <w:szCs w:val="16"/>
              </w:rPr>
              <w:t>197</w:t>
            </w:r>
          </w:p>
        </w:tc>
        <w:tc>
          <w:tcPr>
            <w:tcW w:w="1115" w:type="dxa"/>
          </w:tcPr>
          <w:p w14:paraId="484070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0" w:author="Author">
                <w:pPr>
                  <w:jc w:val="center"/>
                </w:pPr>
              </w:pPrChange>
            </w:pPr>
            <w:r w:rsidRPr="00AC350E">
              <w:rPr>
                <w:rFonts w:ascii="Times New Roman" w:eastAsia="Times New Roman" w:hAnsi="Times New Roman" w:cs="Times New Roman"/>
                <w:color w:val="000000" w:themeColor="text1"/>
                <w:sz w:val="16"/>
                <w:szCs w:val="16"/>
              </w:rPr>
              <w:t>6</w:t>
            </w:r>
          </w:p>
        </w:tc>
        <w:tc>
          <w:tcPr>
            <w:tcW w:w="600" w:type="dxa"/>
          </w:tcPr>
          <w:p w14:paraId="6B17F51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12381E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2" w:author="Author">
                <w:pPr>
                  <w:jc w:val="center"/>
                </w:pPr>
              </w:pPrChange>
            </w:pPr>
            <w:r w:rsidRPr="00AC350E">
              <w:rPr>
                <w:rFonts w:ascii="Times New Roman" w:eastAsia="Times New Roman" w:hAnsi="Times New Roman" w:cs="Times New Roman"/>
                <w:color w:val="000000" w:themeColor="text1"/>
                <w:sz w:val="16"/>
                <w:szCs w:val="16"/>
              </w:rPr>
              <w:t>23</w:t>
            </w:r>
          </w:p>
        </w:tc>
        <w:tc>
          <w:tcPr>
            <w:tcW w:w="451" w:type="dxa"/>
          </w:tcPr>
          <w:p w14:paraId="1A3B341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3" w:author="Author">
                <w:pPr>
                  <w:jc w:val="center"/>
                </w:pPr>
              </w:pPrChange>
            </w:pPr>
            <w:r w:rsidRPr="00AC350E">
              <w:rPr>
                <w:rFonts w:ascii="Times New Roman" w:eastAsia="Times New Roman" w:hAnsi="Times New Roman" w:cs="Times New Roman"/>
                <w:color w:val="000000" w:themeColor="text1"/>
                <w:sz w:val="16"/>
                <w:szCs w:val="16"/>
              </w:rPr>
              <w:t>21</w:t>
            </w:r>
          </w:p>
        </w:tc>
        <w:tc>
          <w:tcPr>
            <w:tcW w:w="451" w:type="dxa"/>
          </w:tcPr>
          <w:p w14:paraId="6C4A208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4" w:author="Author">
                <w:pPr>
                  <w:jc w:val="center"/>
                </w:pPr>
              </w:pPrChange>
            </w:pPr>
            <w:r w:rsidRPr="00AC350E">
              <w:rPr>
                <w:rFonts w:ascii="Times New Roman" w:eastAsia="Times New Roman" w:hAnsi="Times New Roman" w:cs="Times New Roman"/>
                <w:color w:val="000000" w:themeColor="text1"/>
                <w:sz w:val="16"/>
                <w:szCs w:val="16"/>
              </w:rPr>
              <w:t>5</w:t>
            </w:r>
          </w:p>
        </w:tc>
        <w:tc>
          <w:tcPr>
            <w:tcW w:w="428" w:type="dxa"/>
          </w:tcPr>
          <w:p w14:paraId="72CEFAD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5" w:author="Author">
                <w:pPr>
                  <w:jc w:val="center"/>
                </w:pPr>
              </w:pPrChange>
            </w:pPr>
            <w:r w:rsidRPr="00AC350E">
              <w:rPr>
                <w:rFonts w:ascii="Times New Roman" w:eastAsia="Times New Roman" w:hAnsi="Times New Roman" w:cs="Times New Roman"/>
                <w:color w:val="000000" w:themeColor="text1"/>
                <w:sz w:val="16"/>
                <w:szCs w:val="16"/>
              </w:rPr>
              <w:t>17</w:t>
            </w:r>
          </w:p>
        </w:tc>
      </w:tr>
      <w:tr w:rsidR="00A33A1B" w:rsidRPr="00AC350E" w14:paraId="3EE66CA4" w14:textId="77777777" w:rsidTr="004A522A">
        <w:trPr>
          <w:gridAfter w:val="1"/>
          <w:wAfter w:w="100" w:type="dxa"/>
        </w:trPr>
        <w:tc>
          <w:tcPr>
            <w:tcW w:w="849" w:type="dxa"/>
          </w:tcPr>
          <w:p w14:paraId="4932A22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6" w:author="Author">
                <w:pPr>
                  <w:jc w:val="center"/>
                </w:pPr>
              </w:pPrChange>
            </w:pPr>
            <w:r w:rsidRPr="00AC350E">
              <w:rPr>
                <w:rFonts w:ascii="Times New Roman" w:eastAsia="Times New Roman" w:hAnsi="Times New Roman" w:cs="Times New Roman"/>
                <w:color w:val="000000" w:themeColor="text1"/>
                <w:sz w:val="16"/>
                <w:szCs w:val="16"/>
              </w:rPr>
              <w:t>3446</w:t>
            </w:r>
          </w:p>
        </w:tc>
        <w:tc>
          <w:tcPr>
            <w:tcW w:w="781" w:type="dxa"/>
          </w:tcPr>
          <w:p w14:paraId="36833B2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7" w:author="Author">
                <w:pPr>
                  <w:jc w:val="center"/>
                </w:pPr>
              </w:pPrChange>
            </w:pPr>
            <w:r w:rsidRPr="00AC350E">
              <w:rPr>
                <w:rFonts w:ascii="Times New Roman" w:eastAsia="Times New Roman" w:hAnsi="Times New Roman" w:cs="Times New Roman"/>
                <w:color w:val="000000" w:themeColor="text1"/>
                <w:sz w:val="16"/>
                <w:szCs w:val="16"/>
              </w:rPr>
              <w:t>12</w:t>
            </w:r>
          </w:p>
        </w:tc>
        <w:tc>
          <w:tcPr>
            <w:tcW w:w="518" w:type="dxa"/>
          </w:tcPr>
          <w:p w14:paraId="638165F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8"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7630A46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29"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43207CD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062AB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1" w:author="Author">
                <w:pPr>
                  <w:jc w:val="center"/>
                </w:pPr>
              </w:pPrChange>
            </w:pPr>
            <w:r w:rsidRPr="00AC350E">
              <w:rPr>
                <w:rFonts w:ascii="Times New Roman" w:eastAsia="Times New Roman" w:hAnsi="Times New Roman" w:cs="Times New Roman"/>
                <w:color w:val="000000" w:themeColor="text1"/>
                <w:sz w:val="16"/>
                <w:szCs w:val="16"/>
              </w:rPr>
              <w:t>50</w:t>
            </w:r>
          </w:p>
        </w:tc>
        <w:tc>
          <w:tcPr>
            <w:tcW w:w="354" w:type="dxa"/>
          </w:tcPr>
          <w:p w14:paraId="7450EAA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F47D7A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229BFD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4"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76B0A91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5"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252B97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6"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6AA288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7"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7859FC8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8"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2F3A4CF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39"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6AA886B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0" w:author="Author">
                <w:pPr>
                  <w:jc w:val="center"/>
                </w:pPr>
              </w:pPrChange>
            </w:pPr>
            <w:r w:rsidRPr="00AC350E">
              <w:rPr>
                <w:rFonts w:ascii="Times New Roman" w:eastAsia="Times New Roman" w:hAnsi="Times New Roman" w:cs="Times New Roman"/>
                <w:color w:val="000000" w:themeColor="text1"/>
                <w:sz w:val="16"/>
                <w:szCs w:val="16"/>
              </w:rPr>
              <w:t>1</w:t>
            </w:r>
          </w:p>
        </w:tc>
        <w:tc>
          <w:tcPr>
            <w:tcW w:w="1430" w:type="dxa"/>
          </w:tcPr>
          <w:p w14:paraId="5E44D72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1" w:author="Author">
                <w:pPr>
                  <w:jc w:val="center"/>
                </w:pPr>
              </w:pPrChange>
            </w:pPr>
            <w:r w:rsidRPr="00AC350E">
              <w:rPr>
                <w:rFonts w:ascii="Times New Roman" w:eastAsia="Times New Roman" w:hAnsi="Times New Roman" w:cs="Times New Roman"/>
                <w:color w:val="000000" w:themeColor="text1"/>
                <w:sz w:val="16"/>
                <w:szCs w:val="16"/>
              </w:rPr>
              <w:t>91</w:t>
            </w:r>
          </w:p>
        </w:tc>
        <w:tc>
          <w:tcPr>
            <w:tcW w:w="1115" w:type="dxa"/>
          </w:tcPr>
          <w:p w14:paraId="11FF91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2" w:author="Author">
                <w:pPr>
                  <w:jc w:val="center"/>
                </w:pPr>
              </w:pPrChange>
            </w:pPr>
            <w:r w:rsidRPr="00AC350E">
              <w:rPr>
                <w:rFonts w:ascii="Times New Roman" w:eastAsia="Times New Roman" w:hAnsi="Times New Roman" w:cs="Times New Roman"/>
                <w:color w:val="000000" w:themeColor="text1"/>
                <w:sz w:val="16"/>
                <w:szCs w:val="16"/>
              </w:rPr>
              <w:t>208</w:t>
            </w:r>
          </w:p>
        </w:tc>
        <w:tc>
          <w:tcPr>
            <w:tcW w:w="1115" w:type="dxa"/>
          </w:tcPr>
          <w:p w14:paraId="148803C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3"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4106325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5C5811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4F6B25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723882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7"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192BC30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8" w:author="Author">
                <w:pPr>
                  <w:jc w:val="center"/>
                </w:pPr>
              </w:pPrChange>
            </w:pPr>
            <w:r w:rsidRPr="00AC350E">
              <w:rPr>
                <w:rFonts w:ascii="Times New Roman" w:eastAsia="Times New Roman" w:hAnsi="Times New Roman" w:cs="Times New Roman"/>
                <w:color w:val="000000" w:themeColor="text1"/>
                <w:sz w:val="16"/>
                <w:szCs w:val="16"/>
              </w:rPr>
              <w:t>29</w:t>
            </w:r>
          </w:p>
        </w:tc>
      </w:tr>
      <w:tr w:rsidR="00A33A1B" w:rsidRPr="00AC350E" w14:paraId="05A231D8" w14:textId="77777777" w:rsidTr="004A522A">
        <w:trPr>
          <w:gridAfter w:val="1"/>
          <w:wAfter w:w="100" w:type="dxa"/>
        </w:trPr>
        <w:tc>
          <w:tcPr>
            <w:tcW w:w="849" w:type="dxa"/>
          </w:tcPr>
          <w:p w14:paraId="28E29BC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49" w:author="Author">
                <w:pPr>
                  <w:jc w:val="center"/>
                </w:pPr>
              </w:pPrChange>
            </w:pPr>
            <w:r w:rsidRPr="00AC350E">
              <w:rPr>
                <w:rFonts w:ascii="Times New Roman" w:eastAsia="Times New Roman" w:hAnsi="Times New Roman" w:cs="Times New Roman"/>
                <w:color w:val="000000" w:themeColor="text1"/>
                <w:sz w:val="16"/>
                <w:szCs w:val="16"/>
              </w:rPr>
              <w:t>4624</w:t>
            </w:r>
          </w:p>
        </w:tc>
        <w:tc>
          <w:tcPr>
            <w:tcW w:w="781" w:type="dxa"/>
          </w:tcPr>
          <w:p w14:paraId="187F171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0" w:author="Author">
                <w:pPr>
                  <w:jc w:val="center"/>
                </w:pPr>
              </w:pPrChange>
            </w:pPr>
            <w:r w:rsidRPr="00AC350E">
              <w:rPr>
                <w:rFonts w:ascii="Times New Roman" w:eastAsia="Times New Roman" w:hAnsi="Times New Roman" w:cs="Times New Roman"/>
                <w:color w:val="000000" w:themeColor="text1"/>
                <w:sz w:val="16"/>
                <w:szCs w:val="16"/>
              </w:rPr>
              <w:t>12</w:t>
            </w:r>
          </w:p>
        </w:tc>
        <w:tc>
          <w:tcPr>
            <w:tcW w:w="518" w:type="dxa"/>
          </w:tcPr>
          <w:p w14:paraId="5EA548C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1"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05E61DC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2" w:author="Author">
                <w:pPr>
                  <w:jc w:val="center"/>
                </w:pPr>
              </w:pPrChange>
            </w:pPr>
            <w:r w:rsidRPr="00AC350E">
              <w:rPr>
                <w:rFonts w:ascii="Times New Roman" w:eastAsia="Times New Roman" w:hAnsi="Times New Roman" w:cs="Times New Roman"/>
                <w:color w:val="000000" w:themeColor="text1"/>
                <w:sz w:val="16"/>
                <w:szCs w:val="16"/>
              </w:rPr>
              <w:t>16</w:t>
            </w:r>
          </w:p>
        </w:tc>
        <w:tc>
          <w:tcPr>
            <w:tcW w:w="507" w:type="dxa"/>
          </w:tcPr>
          <w:p w14:paraId="68118EE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3" w:author="Author">
                <w:pPr>
                  <w:jc w:val="center"/>
                </w:pPr>
              </w:pPrChange>
            </w:pPr>
            <w:r w:rsidRPr="00AC350E">
              <w:rPr>
                <w:rFonts w:ascii="Times New Roman" w:eastAsia="Times New Roman" w:hAnsi="Times New Roman" w:cs="Times New Roman"/>
                <w:color w:val="000000" w:themeColor="text1"/>
                <w:sz w:val="16"/>
                <w:szCs w:val="16"/>
              </w:rPr>
              <w:t>6</w:t>
            </w:r>
          </w:p>
        </w:tc>
        <w:tc>
          <w:tcPr>
            <w:tcW w:w="451" w:type="dxa"/>
          </w:tcPr>
          <w:p w14:paraId="04A3D01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4"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1B72E79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22B282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6" w:author="Author">
                <w:pPr>
                  <w:jc w:val="center"/>
                </w:pPr>
              </w:pPrChange>
            </w:pPr>
            <w:r w:rsidRPr="00AC350E">
              <w:rPr>
                <w:rFonts w:ascii="Times New Roman" w:eastAsia="Times New Roman" w:hAnsi="Times New Roman" w:cs="Times New Roman"/>
                <w:color w:val="000000" w:themeColor="text1"/>
                <w:sz w:val="16"/>
                <w:szCs w:val="16"/>
              </w:rPr>
              <w:t>5</w:t>
            </w:r>
          </w:p>
        </w:tc>
        <w:tc>
          <w:tcPr>
            <w:tcW w:w="451" w:type="dxa"/>
          </w:tcPr>
          <w:p w14:paraId="6CB1398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7"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65F8376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8"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E72119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59"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791A41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0"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7F3F40C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1"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38A417A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2"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A2B94D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3" w:author="Author">
                <w:pPr>
                  <w:jc w:val="center"/>
                </w:pPr>
              </w:pPrChange>
            </w:pPr>
            <w:r w:rsidRPr="00AC350E">
              <w:rPr>
                <w:rFonts w:ascii="Times New Roman" w:eastAsia="Times New Roman" w:hAnsi="Times New Roman" w:cs="Times New Roman"/>
                <w:color w:val="000000" w:themeColor="text1"/>
                <w:sz w:val="16"/>
                <w:szCs w:val="16"/>
              </w:rPr>
              <w:t>3</w:t>
            </w:r>
          </w:p>
        </w:tc>
        <w:tc>
          <w:tcPr>
            <w:tcW w:w="1430" w:type="dxa"/>
          </w:tcPr>
          <w:p w14:paraId="44FADB8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4" w:author="Author">
                <w:pPr>
                  <w:jc w:val="center"/>
                </w:pPr>
              </w:pPrChange>
            </w:pPr>
            <w:r w:rsidRPr="00AC350E">
              <w:rPr>
                <w:rFonts w:ascii="Times New Roman" w:eastAsia="Times New Roman" w:hAnsi="Times New Roman" w:cs="Times New Roman"/>
                <w:color w:val="000000" w:themeColor="text1"/>
                <w:sz w:val="16"/>
                <w:szCs w:val="16"/>
              </w:rPr>
              <w:t>72</w:t>
            </w:r>
          </w:p>
        </w:tc>
        <w:tc>
          <w:tcPr>
            <w:tcW w:w="1115" w:type="dxa"/>
          </w:tcPr>
          <w:p w14:paraId="66C4531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5" w:author="Author">
                <w:pPr>
                  <w:jc w:val="center"/>
                </w:pPr>
              </w:pPrChange>
            </w:pPr>
            <w:r w:rsidRPr="00AC350E">
              <w:rPr>
                <w:rFonts w:ascii="Times New Roman" w:eastAsia="Times New Roman" w:hAnsi="Times New Roman" w:cs="Times New Roman"/>
                <w:color w:val="000000" w:themeColor="text1"/>
                <w:sz w:val="16"/>
                <w:szCs w:val="16"/>
              </w:rPr>
              <w:t>153</w:t>
            </w:r>
          </w:p>
        </w:tc>
        <w:tc>
          <w:tcPr>
            <w:tcW w:w="1115" w:type="dxa"/>
          </w:tcPr>
          <w:p w14:paraId="14B5323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6"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06532D3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FF9446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8C3206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69" w:author="Author">
                <w:pPr>
                  <w:jc w:val="center"/>
                </w:pPr>
              </w:pPrChange>
            </w:pPr>
            <w:r w:rsidRPr="00AC350E">
              <w:rPr>
                <w:rFonts w:ascii="Times New Roman" w:eastAsia="Times New Roman" w:hAnsi="Times New Roman" w:cs="Times New Roman"/>
                <w:color w:val="000000" w:themeColor="text1"/>
                <w:sz w:val="16"/>
                <w:szCs w:val="16"/>
              </w:rPr>
              <w:t>8</w:t>
            </w:r>
          </w:p>
        </w:tc>
        <w:tc>
          <w:tcPr>
            <w:tcW w:w="451" w:type="dxa"/>
          </w:tcPr>
          <w:p w14:paraId="50BFE81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0"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6D3782C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1" w:author="Author">
                <w:pPr>
                  <w:jc w:val="center"/>
                </w:pPr>
              </w:pPrChange>
            </w:pPr>
            <w:r w:rsidRPr="00AC350E">
              <w:rPr>
                <w:rFonts w:ascii="Times New Roman" w:eastAsia="Times New Roman" w:hAnsi="Times New Roman" w:cs="Times New Roman"/>
                <w:color w:val="000000" w:themeColor="text1"/>
                <w:sz w:val="16"/>
                <w:szCs w:val="16"/>
              </w:rPr>
              <w:t>31</w:t>
            </w:r>
          </w:p>
        </w:tc>
      </w:tr>
      <w:tr w:rsidR="00A33A1B" w:rsidRPr="00AC350E" w14:paraId="1DE74213" w14:textId="77777777" w:rsidTr="004A522A">
        <w:trPr>
          <w:gridAfter w:val="1"/>
          <w:wAfter w:w="100" w:type="dxa"/>
        </w:trPr>
        <w:tc>
          <w:tcPr>
            <w:tcW w:w="849" w:type="dxa"/>
          </w:tcPr>
          <w:p w14:paraId="3A5EDBA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2" w:author="Author">
                <w:pPr>
                  <w:jc w:val="center"/>
                </w:pPr>
              </w:pPrChange>
            </w:pPr>
            <w:r w:rsidRPr="00AC350E">
              <w:rPr>
                <w:rFonts w:ascii="Times New Roman" w:eastAsia="Times New Roman" w:hAnsi="Times New Roman" w:cs="Times New Roman"/>
                <w:color w:val="000000" w:themeColor="text1"/>
                <w:sz w:val="16"/>
                <w:szCs w:val="16"/>
              </w:rPr>
              <w:t>2977</w:t>
            </w:r>
          </w:p>
        </w:tc>
        <w:tc>
          <w:tcPr>
            <w:tcW w:w="781" w:type="dxa"/>
          </w:tcPr>
          <w:p w14:paraId="641D414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3" w:author="Author">
                <w:pPr>
                  <w:jc w:val="center"/>
                </w:pPr>
              </w:pPrChange>
            </w:pPr>
            <w:r w:rsidRPr="00AC350E">
              <w:rPr>
                <w:rFonts w:ascii="Times New Roman" w:eastAsia="Times New Roman" w:hAnsi="Times New Roman" w:cs="Times New Roman"/>
                <w:color w:val="000000" w:themeColor="text1"/>
                <w:sz w:val="16"/>
                <w:szCs w:val="16"/>
              </w:rPr>
              <w:t>13</w:t>
            </w:r>
          </w:p>
        </w:tc>
        <w:tc>
          <w:tcPr>
            <w:tcW w:w="518" w:type="dxa"/>
          </w:tcPr>
          <w:p w14:paraId="515E0F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4"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208CDD6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5" w:author="Author">
                <w:pPr>
                  <w:jc w:val="center"/>
                </w:pPr>
              </w:pPrChange>
            </w:pPr>
            <w:r w:rsidRPr="00AC350E">
              <w:rPr>
                <w:rFonts w:ascii="Times New Roman" w:eastAsia="Times New Roman" w:hAnsi="Times New Roman" w:cs="Times New Roman"/>
                <w:color w:val="000000" w:themeColor="text1"/>
                <w:sz w:val="16"/>
                <w:szCs w:val="16"/>
              </w:rPr>
              <w:t>10</w:t>
            </w:r>
          </w:p>
        </w:tc>
        <w:tc>
          <w:tcPr>
            <w:tcW w:w="507" w:type="dxa"/>
          </w:tcPr>
          <w:p w14:paraId="5716AC0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6" w:author="Author">
                <w:pPr>
                  <w:jc w:val="center"/>
                </w:pPr>
              </w:pPrChange>
            </w:pPr>
            <w:r w:rsidRPr="00AC350E">
              <w:rPr>
                <w:rFonts w:ascii="Times New Roman" w:eastAsia="Times New Roman" w:hAnsi="Times New Roman" w:cs="Times New Roman"/>
                <w:color w:val="000000" w:themeColor="text1"/>
                <w:sz w:val="16"/>
                <w:szCs w:val="16"/>
              </w:rPr>
              <w:t>10</w:t>
            </w:r>
          </w:p>
        </w:tc>
        <w:tc>
          <w:tcPr>
            <w:tcW w:w="451" w:type="dxa"/>
          </w:tcPr>
          <w:p w14:paraId="1BD2932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7" w:author="Author">
                <w:pPr>
                  <w:jc w:val="center"/>
                </w:pPr>
              </w:pPrChange>
            </w:pPr>
            <w:r w:rsidRPr="00AC350E">
              <w:rPr>
                <w:rFonts w:ascii="Times New Roman" w:eastAsia="Times New Roman" w:hAnsi="Times New Roman" w:cs="Times New Roman"/>
                <w:color w:val="000000" w:themeColor="text1"/>
                <w:sz w:val="16"/>
                <w:szCs w:val="16"/>
              </w:rPr>
              <w:t>5</w:t>
            </w:r>
          </w:p>
        </w:tc>
        <w:tc>
          <w:tcPr>
            <w:tcW w:w="354" w:type="dxa"/>
          </w:tcPr>
          <w:p w14:paraId="7864671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ED36CA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7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FFBAB8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0"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04EFBBE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1"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7C0925D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2"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05FCE85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3"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526B3A6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4"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6ABB27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5"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33E9880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6" w:author="Author">
                <w:pPr>
                  <w:jc w:val="center"/>
                </w:pPr>
              </w:pPrChange>
            </w:pPr>
            <w:r w:rsidRPr="00AC350E">
              <w:rPr>
                <w:rFonts w:ascii="Times New Roman" w:eastAsia="Times New Roman" w:hAnsi="Times New Roman" w:cs="Times New Roman"/>
                <w:color w:val="000000" w:themeColor="text1"/>
                <w:sz w:val="16"/>
                <w:szCs w:val="16"/>
              </w:rPr>
              <w:t>3</w:t>
            </w:r>
          </w:p>
        </w:tc>
        <w:tc>
          <w:tcPr>
            <w:tcW w:w="1430" w:type="dxa"/>
          </w:tcPr>
          <w:p w14:paraId="2114021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7" w:author="Author">
                <w:pPr>
                  <w:jc w:val="center"/>
                </w:pPr>
              </w:pPrChange>
            </w:pPr>
            <w:r w:rsidRPr="00AC350E">
              <w:rPr>
                <w:rFonts w:ascii="Times New Roman" w:eastAsia="Times New Roman" w:hAnsi="Times New Roman" w:cs="Times New Roman"/>
                <w:color w:val="000000" w:themeColor="text1"/>
                <w:sz w:val="16"/>
                <w:szCs w:val="16"/>
              </w:rPr>
              <w:t>55</w:t>
            </w:r>
          </w:p>
        </w:tc>
        <w:tc>
          <w:tcPr>
            <w:tcW w:w="1115" w:type="dxa"/>
          </w:tcPr>
          <w:p w14:paraId="17A19AE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8" w:author="Author">
                <w:pPr>
                  <w:jc w:val="center"/>
                </w:pPr>
              </w:pPrChange>
            </w:pPr>
            <w:r w:rsidRPr="00AC350E">
              <w:rPr>
                <w:rFonts w:ascii="Times New Roman" w:eastAsia="Times New Roman" w:hAnsi="Times New Roman" w:cs="Times New Roman"/>
                <w:color w:val="000000" w:themeColor="text1"/>
                <w:sz w:val="16"/>
                <w:szCs w:val="16"/>
              </w:rPr>
              <w:t>148</w:t>
            </w:r>
          </w:p>
        </w:tc>
        <w:tc>
          <w:tcPr>
            <w:tcW w:w="1115" w:type="dxa"/>
          </w:tcPr>
          <w:p w14:paraId="2DC15D2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89"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6E1E651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F194D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8AE6F0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2" w:author="Author">
                <w:pPr>
                  <w:jc w:val="center"/>
                </w:pPr>
              </w:pPrChange>
            </w:pPr>
            <w:r w:rsidRPr="00AC350E">
              <w:rPr>
                <w:rFonts w:ascii="Times New Roman" w:eastAsia="Times New Roman" w:hAnsi="Times New Roman" w:cs="Times New Roman"/>
                <w:color w:val="000000" w:themeColor="text1"/>
                <w:sz w:val="16"/>
                <w:szCs w:val="16"/>
              </w:rPr>
              <w:t>6</w:t>
            </w:r>
          </w:p>
        </w:tc>
        <w:tc>
          <w:tcPr>
            <w:tcW w:w="451" w:type="dxa"/>
          </w:tcPr>
          <w:p w14:paraId="46E7127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3"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29BB9F9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4" w:author="Author">
                <w:pPr>
                  <w:jc w:val="center"/>
                </w:pPr>
              </w:pPrChange>
            </w:pPr>
            <w:r w:rsidRPr="00AC350E">
              <w:rPr>
                <w:rFonts w:ascii="Times New Roman" w:eastAsia="Times New Roman" w:hAnsi="Times New Roman" w:cs="Times New Roman"/>
                <w:color w:val="000000" w:themeColor="text1"/>
                <w:sz w:val="16"/>
                <w:szCs w:val="16"/>
              </w:rPr>
              <w:t>14</w:t>
            </w:r>
          </w:p>
        </w:tc>
      </w:tr>
      <w:tr w:rsidR="00A33A1B" w:rsidRPr="00AC350E" w14:paraId="7A830205" w14:textId="77777777" w:rsidTr="004A522A">
        <w:trPr>
          <w:gridAfter w:val="1"/>
          <w:wAfter w:w="100" w:type="dxa"/>
        </w:trPr>
        <w:tc>
          <w:tcPr>
            <w:tcW w:w="849" w:type="dxa"/>
          </w:tcPr>
          <w:p w14:paraId="4BDE85E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5" w:author="Author">
                <w:pPr>
                  <w:jc w:val="center"/>
                </w:pPr>
              </w:pPrChange>
            </w:pPr>
            <w:r w:rsidRPr="00AC350E">
              <w:rPr>
                <w:rFonts w:ascii="Times New Roman" w:eastAsia="Times New Roman" w:hAnsi="Times New Roman" w:cs="Times New Roman"/>
                <w:color w:val="000000" w:themeColor="text1"/>
                <w:sz w:val="16"/>
                <w:szCs w:val="16"/>
              </w:rPr>
              <w:t>5139</w:t>
            </w:r>
          </w:p>
        </w:tc>
        <w:tc>
          <w:tcPr>
            <w:tcW w:w="781" w:type="dxa"/>
          </w:tcPr>
          <w:p w14:paraId="32C4C9B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6" w:author="Author">
                <w:pPr>
                  <w:jc w:val="center"/>
                </w:pPr>
              </w:pPrChange>
            </w:pPr>
            <w:r w:rsidRPr="00AC350E">
              <w:rPr>
                <w:rFonts w:ascii="Times New Roman" w:eastAsia="Times New Roman" w:hAnsi="Times New Roman" w:cs="Times New Roman"/>
                <w:color w:val="000000" w:themeColor="text1"/>
                <w:sz w:val="16"/>
                <w:szCs w:val="16"/>
              </w:rPr>
              <w:t>13</w:t>
            </w:r>
          </w:p>
        </w:tc>
        <w:tc>
          <w:tcPr>
            <w:tcW w:w="518" w:type="dxa"/>
          </w:tcPr>
          <w:p w14:paraId="427A30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7" w:author="Author">
                <w:pPr>
                  <w:jc w:val="center"/>
                </w:pPr>
              </w:pPrChange>
            </w:pPr>
            <w:r w:rsidRPr="00AC350E">
              <w:rPr>
                <w:rFonts w:ascii="Times New Roman" w:eastAsia="Times New Roman" w:hAnsi="Times New Roman" w:cs="Times New Roman"/>
                <w:color w:val="000000" w:themeColor="text1"/>
                <w:sz w:val="16"/>
                <w:szCs w:val="16"/>
              </w:rPr>
              <w:t>27</w:t>
            </w:r>
          </w:p>
        </w:tc>
        <w:tc>
          <w:tcPr>
            <w:tcW w:w="531" w:type="dxa"/>
          </w:tcPr>
          <w:p w14:paraId="64AAC24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8" w:author="Author">
                <w:pPr>
                  <w:jc w:val="center"/>
                </w:pPr>
              </w:pPrChange>
            </w:pPr>
            <w:r w:rsidRPr="00AC350E">
              <w:rPr>
                <w:rFonts w:ascii="Times New Roman" w:eastAsia="Times New Roman" w:hAnsi="Times New Roman" w:cs="Times New Roman"/>
                <w:color w:val="000000" w:themeColor="text1"/>
                <w:sz w:val="16"/>
                <w:szCs w:val="16"/>
              </w:rPr>
              <w:t>40</w:t>
            </w:r>
          </w:p>
        </w:tc>
        <w:tc>
          <w:tcPr>
            <w:tcW w:w="507" w:type="dxa"/>
          </w:tcPr>
          <w:p w14:paraId="05EBFEA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699" w:author="Author">
                <w:pPr>
                  <w:jc w:val="center"/>
                </w:pPr>
              </w:pPrChange>
            </w:pPr>
            <w:r w:rsidRPr="00AC350E">
              <w:rPr>
                <w:rFonts w:ascii="Times New Roman" w:eastAsia="Times New Roman" w:hAnsi="Times New Roman" w:cs="Times New Roman"/>
                <w:color w:val="000000" w:themeColor="text1"/>
                <w:sz w:val="16"/>
                <w:szCs w:val="16"/>
              </w:rPr>
              <w:t>11</w:t>
            </w:r>
          </w:p>
        </w:tc>
        <w:tc>
          <w:tcPr>
            <w:tcW w:w="451" w:type="dxa"/>
          </w:tcPr>
          <w:p w14:paraId="4996075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0" w:author="Author">
                <w:pPr>
                  <w:jc w:val="center"/>
                </w:pPr>
              </w:pPrChange>
            </w:pPr>
            <w:r w:rsidRPr="00AC350E">
              <w:rPr>
                <w:rFonts w:ascii="Times New Roman" w:eastAsia="Times New Roman" w:hAnsi="Times New Roman" w:cs="Times New Roman"/>
                <w:color w:val="000000" w:themeColor="text1"/>
                <w:sz w:val="16"/>
                <w:szCs w:val="16"/>
              </w:rPr>
              <w:t>8</w:t>
            </w:r>
          </w:p>
        </w:tc>
        <w:tc>
          <w:tcPr>
            <w:tcW w:w="354" w:type="dxa"/>
          </w:tcPr>
          <w:p w14:paraId="1BA576C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5CB14D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AEABCA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3" w:author="Author">
                <w:pPr>
                  <w:jc w:val="center"/>
                </w:pPr>
              </w:pPrChange>
            </w:pPr>
            <w:r w:rsidRPr="00AC350E">
              <w:rPr>
                <w:rFonts w:ascii="Times New Roman" w:eastAsia="Times New Roman" w:hAnsi="Times New Roman" w:cs="Times New Roman"/>
                <w:color w:val="000000" w:themeColor="text1"/>
                <w:sz w:val="16"/>
                <w:szCs w:val="16"/>
              </w:rPr>
              <w:t>12</w:t>
            </w:r>
          </w:p>
        </w:tc>
        <w:tc>
          <w:tcPr>
            <w:tcW w:w="354" w:type="dxa"/>
          </w:tcPr>
          <w:p w14:paraId="2A53BF3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4"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69DA659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5"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7A77FA7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6"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67D0924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7"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4789838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8"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18830B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09" w:author="Author">
                <w:pPr>
                  <w:jc w:val="center"/>
                </w:pPr>
              </w:pPrChange>
            </w:pPr>
            <w:r w:rsidRPr="00AC350E">
              <w:rPr>
                <w:rFonts w:ascii="Times New Roman" w:eastAsia="Times New Roman" w:hAnsi="Times New Roman" w:cs="Times New Roman"/>
                <w:color w:val="000000" w:themeColor="text1"/>
                <w:sz w:val="16"/>
                <w:szCs w:val="16"/>
              </w:rPr>
              <w:t>5</w:t>
            </w:r>
          </w:p>
        </w:tc>
        <w:tc>
          <w:tcPr>
            <w:tcW w:w="1430" w:type="dxa"/>
          </w:tcPr>
          <w:p w14:paraId="60C2497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0" w:author="Author">
                <w:pPr>
                  <w:jc w:val="center"/>
                </w:pPr>
              </w:pPrChange>
            </w:pPr>
            <w:r w:rsidRPr="00AC350E">
              <w:rPr>
                <w:rFonts w:ascii="Times New Roman" w:eastAsia="Times New Roman" w:hAnsi="Times New Roman" w:cs="Times New Roman"/>
                <w:color w:val="000000" w:themeColor="text1"/>
                <w:sz w:val="16"/>
                <w:szCs w:val="16"/>
              </w:rPr>
              <w:t>384</w:t>
            </w:r>
          </w:p>
        </w:tc>
        <w:tc>
          <w:tcPr>
            <w:tcW w:w="1115" w:type="dxa"/>
          </w:tcPr>
          <w:p w14:paraId="1889BB7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1" w:author="Author">
                <w:pPr>
                  <w:jc w:val="center"/>
                </w:pPr>
              </w:pPrChange>
            </w:pPr>
            <w:r w:rsidRPr="00AC350E">
              <w:rPr>
                <w:rFonts w:ascii="Times New Roman" w:eastAsia="Times New Roman" w:hAnsi="Times New Roman" w:cs="Times New Roman"/>
                <w:color w:val="000000" w:themeColor="text1"/>
                <w:sz w:val="16"/>
                <w:szCs w:val="16"/>
              </w:rPr>
              <w:t>303</w:t>
            </w:r>
          </w:p>
        </w:tc>
        <w:tc>
          <w:tcPr>
            <w:tcW w:w="1115" w:type="dxa"/>
          </w:tcPr>
          <w:p w14:paraId="76E9A9F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2" w:author="Author">
                <w:pPr>
                  <w:jc w:val="center"/>
                </w:pPr>
              </w:pPrChange>
            </w:pPr>
            <w:r w:rsidRPr="00AC350E">
              <w:rPr>
                <w:rFonts w:ascii="Times New Roman" w:eastAsia="Times New Roman" w:hAnsi="Times New Roman" w:cs="Times New Roman"/>
                <w:color w:val="000000" w:themeColor="text1"/>
                <w:sz w:val="16"/>
                <w:szCs w:val="16"/>
              </w:rPr>
              <w:t>5</w:t>
            </w:r>
          </w:p>
        </w:tc>
        <w:tc>
          <w:tcPr>
            <w:tcW w:w="600" w:type="dxa"/>
          </w:tcPr>
          <w:p w14:paraId="7D2AF5A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41EB7B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4" w:author="Author">
                <w:pPr>
                  <w:jc w:val="center"/>
                </w:pPr>
              </w:pPrChange>
            </w:pPr>
            <w:r w:rsidRPr="00AC350E">
              <w:rPr>
                <w:rFonts w:ascii="Times New Roman" w:eastAsia="Times New Roman" w:hAnsi="Times New Roman" w:cs="Times New Roman"/>
                <w:color w:val="000000" w:themeColor="text1"/>
                <w:sz w:val="16"/>
                <w:szCs w:val="16"/>
              </w:rPr>
              <w:t>83</w:t>
            </w:r>
          </w:p>
        </w:tc>
        <w:tc>
          <w:tcPr>
            <w:tcW w:w="451" w:type="dxa"/>
          </w:tcPr>
          <w:p w14:paraId="597A122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5" w:author="Author">
                <w:pPr>
                  <w:jc w:val="center"/>
                </w:pPr>
              </w:pPrChange>
            </w:pPr>
            <w:r w:rsidRPr="00AC350E">
              <w:rPr>
                <w:rFonts w:ascii="Times New Roman" w:eastAsia="Times New Roman" w:hAnsi="Times New Roman" w:cs="Times New Roman"/>
                <w:color w:val="000000" w:themeColor="text1"/>
                <w:sz w:val="16"/>
                <w:szCs w:val="16"/>
              </w:rPr>
              <w:t>23</w:t>
            </w:r>
          </w:p>
        </w:tc>
        <w:tc>
          <w:tcPr>
            <w:tcW w:w="451" w:type="dxa"/>
          </w:tcPr>
          <w:p w14:paraId="3B16A6E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6" w:author="Author">
                <w:pPr>
                  <w:jc w:val="center"/>
                </w:pPr>
              </w:pPrChange>
            </w:pPr>
            <w:r w:rsidRPr="00AC350E">
              <w:rPr>
                <w:rFonts w:ascii="Times New Roman" w:eastAsia="Times New Roman" w:hAnsi="Times New Roman" w:cs="Times New Roman"/>
                <w:color w:val="000000" w:themeColor="text1"/>
                <w:sz w:val="16"/>
                <w:szCs w:val="16"/>
              </w:rPr>
              <w:t>12</w:t>
            </w:r>
          </w:p>
        </w:tc>
        <w:tc>
          <w:tcPr>
            <w:tcW w:w="428" w:type="dxa"/>
          </w:tcPr>
          <w:p w14:paraId="6F0DABC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7" w:author="Author">
                <w:pPr>
                  <w:jc w:val="center"/>
                </w:pPr>
              </w:pPrChange>
            </w:pPr>
            <w:r w:rsidRPr="00AC350E">
              <w:rPr>
                <w:rFonts w:ascii="Times New Roman" w:eastAsia="Times New Roman" w:hAnsi="Times New Roman" w:cs="Times New Roman"/>
                <w:color w:val="000000" w:themeColor="text1"/>
                <w:sz w:val="16"/>
                <w:szCs w:val="16"/>
              </w:rPr>
              <w:t>165</w:t>
            </w:r>
          </w:p>
        </w:tc>
      </w:tr>
      <w:tr w:rsidR="00A33A1B" w:rsidRPr="00AC350E" w14:paraId="077DB589" w14:textId="77777777" w:rsidTr="004A522A">
        <w:trPr>
          <w:gridAfter w:val="1"/>
          <w:wAfter w:w="100" w:type="dxa"/>
        </w:trPr>
        <w:tc>
          <w:tcPr>
            <w:tcW w:w="849" w:type="dxa"/>
          </w:tcPr>
          <w:p w14:paraId="0EF1843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8" w:author="Author">
                <w:pPr>
                  <w:jc w:val="center"/>
                </w:pPr>
              </w:pPrChange>
            </w:pPr>
            <w:r w:rsidRPr="00AC350E">
              <w:rPr>
                <w:rFonts w:ascii="Times New Roman" w:eastAsia="Times New Roman" w:hAnsi="Times New Roman" w:cs="Times New Roman"/>
                <w:color w:val="000000" w:themeColor="text1"/>
                <w:sz w:val="16"/>
                <w:szCs w:val="16"/>
              </w:rPr>
              <w:t>7035</w:t>
            </w:r>
          </w:p>
        </w:tc>
        <w:tc>
          <w:tcPr>
            <w:tcW w:w="781" w:type="dxa"/>
          </w:tcPr>
          <w:p w14:paraId="6269D1F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19" w:author="Author">
                <w:pPr>
                  <w:jc w:val="center"/>
                </w:pPr>
              </w:pPrChange>
            </w:pPr>
            <w:r w:rsidRPr="00AC350E">
              <w:rPr>
                <w:rFonts w:ascii="Times New Roman" w:eastAsia="Times New Roman" w:hAnsi="Times New Roman" w:cs="Times New Roman"/>
                <w:color w:val="000000" w:themeColor="text1"/>
                <w:sz w:val="16"/>
                <w:szCs w:val="16"/>
              </w:rPr>
              <w:t>13</w:t>
            </w:r>
          </w:p>
        </w:tc>
        <w:tc>
          <w:tcPr>
            <w:tcW w:w="518" w:type="dxa"/>
          </w:tcPr>
          <w:p w14:paraId="10A92CC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0"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45288B2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1"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3F6FAA2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9DFFA4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3" w:author="Author">
                <w:pPr>
                  <w:jc w:val="center"/>
                </w:pPr>
              </w:pPrChange>
            </w:pPr>
            <w:r w:rsidRPr="00AC350E">
              <w:rPr>
                <w:rFonts w:ascii="Times New Roman" w:eastAsia="Times New Roman" w:hAnsi="Times New Roman" w:cs="Times New Roman"/>
                <w:color w:val="000000" w:themeColor="text1"/>
                <w:sz w:val="16"/>
                <w:szCs w:val="16"/>
              </w:rPr>
              <w:t>9</w:t>
            </w:r>
          </w:p>
        </w:tc>
        <w:tc>
          <w:tcPr>
            <w:tcW w:w="354" w:type="dxa"/>
          </w:tcPr>
          <w:p w14:paraId="60915AA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34F588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6037AF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6"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5E92679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7"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319C2B3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8"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4F32113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29"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4ECBC5C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0"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7A6EFF6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1"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F487D9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2" w:author="Author">
                <w:pPr>
                  <w:jc w:val="center"/>
                </w:pPr>
              </w:pPrChange>
            </w:pPr>
            <w:r w:rsidRPr="00AC350E">
              <w:rPr>
                <w:rFonts w:ascii="Times New Roman" w:eastAsia="Times New Roman" w:hAnsi="Times New Roman" w:cs="Times New Roman"/>
                <w:color w:val="000000" w:themeColor="text1"/>
                <w:sz w:val="16"/>
                <w:szCs w:val="16"/>
              </w:rPr>
              <w:t>1</w:t>
            </w:r>
          </w:p>
        </w:tc>
        <w:tc>
          <w:tcPr>
            <w:tcW w:w="1430" w:type="dxa"/>
          </w:tcPr>
          <w:p w14:paraId="6B06D0C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3" w:author="Author">
                <w:pPr>
                  <w:jc w:val="center"/>
                </w:pPr>
              </w:pPrChange>
            </w:pPr>
            <w:r w:rsidRPr="00AC350E">
              <w:rPr>
                <w:rFonts w:ascii="Times New Roman" w:eastAsia="Times New Roman" w:hAnsi="Times New Roman" w:cs="Times New Roman"/>
                <w:color w:val="000000" w:themeColor="text1"/>
                <w:sz w:val="16"/>
                <w:szCs w:val="16"/>
              </w:rPr>
              <w:t>33</w:t>
            </w:r>
          </w:p>
        </w:tc>
        <w:tc>
          <w:tcPr>
            <w:tcW w:w="1115" w:type="dxa"/>
          </w:tcPr>
          <w:p w14:paraId="7F8595E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4" w:author="Author">
                <w:pPr>
                  <w:jc w:val="center"/>
                </w:pPr>
              </w:pPrChange>
            </w:pPr>
            <w:r w:rsidRPr="00AC350E">
              <w:rPr>
                <w:rFonts w:ascii="Times New Roman" w:eastAsia="Times New Roman" w:hAnsi="Times New Roman" w:cs="Times New Roman"/>
                <w:color w:val="000000" w:themeColor="text1"/>
                <w:sz w:val="16"/>
                <w:szCs w:val="16"/>
              </w:rPr>
              <w:t>104</w:t>
            </w:r>
          </w:p>
        </w:tc>
        <w:tc>
          <w:tcPr>
            <w:tcW w:w="1115" w:type="dxa"/>
          </w:tcPr>
          <w:p w14:paraId="42D5815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5" w:author="Author">
                <w:pPr>
                  <w:jc w:val="center"/>
                </w:pPr>
              </w:pPrChange>
            </w:pPr>
            <w:r w:rsidRPr="00AC350E">
              <w:rPr>
                <w:rFonts w:ascii="Times New Roman" w:eastAsia="Times New Roman" w:hAnsi="Times New Roman" w:cs="Times New Roman"/>
                <w:color w:val="000000" w:themeColor="text1"/>
                <w:sz w:val="16"/>
                <w:szCs w:val="16"/>
              </w:rPr>
              <w:t>1</w:t>
            </w:r>
          </w:p>
        </w:tc>
        <w:tc>
          <w:tcPr>
            <w:tcW w:w="600" w:type="dxa"/>
          </w:tcPr>
          <w:p w14:paraId="13CF8AC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6"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1C0C83B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724A6A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41ABCA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39"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50C3ED9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0" w:author="Author">
                <w:pPr>
                  <w:jc w:val="center"/>
                </w:pPr>
              </w:pPrChange>
            </w:pPr>
            <w:r w:rsidRPr="00AC350E">
              <w:rPr>
                <w:rFonts w:ascii="Times New Roman" w:eastAsia="Times New Roman" w:hAnsi="Times New Roman" w:cs="Times New Roman"/>
                <w:color w:val="000000" w:themeColor="text1"/>
                <w:sz w:val="16"/>
                <w:szCs w:val="16"/>
              </w:rPr>
              <w:t>14</w:t>
            </w:r>
          </w:p>
        </w:tc>
      </w:tr>
      <w:tr w:rsidR="00A33A1B" w:rsidRPr="00AC350E" w14:paraId="3EBB7228" w14:textId="77777777" w:rsidTr="004A522A">
        <w:trPr>
          <w:gridAfter w:val="1"/>
          <w:wAfter w:w="100" w:type="dxa"/>
        </w:trPr>
        <w:tc>
          <w:tcPr>
            <w:tcW w:w="849" w:type="dxa"/>
          </w:tcPr>
          <w:p w14:paraId="7CAA04C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1" w:author="Author">
                <w:pPr>
                  <w:jc w:val="center"/>
                </w:pPr>
              </w:pPrChange>
            </w:pPr>
            <w:r w:rsidRPr="00AC350E">
              <w:rPr>
                <w:rFonts w:ascii="Times New Roman" w:eastAsia="Times New Roman" w:hAnsi="Times New Roman" w:cs="Times New Roman"/>
                <w:color w:val="000000" w:themeColor="text1"/>
                <w:sz w:val="16"/>
                <w:szCs w:val="16"/>
              </w:rPr>
              <w:t>1504</w:t>
            </w:r>
          </w:p>
        </w:tc>
        <w:tc>
          <w:tcPr>
            <w:tcW w:w="781" w:type="dxa"/>
          </w:tcPr>
          <w:p w14:paraId="21867FD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2" w:author="Author">
                <w:pPr>
                  <w:jc w:val="center"/>
                </w:pPr>
              </w:pPrChange>
            </w:pPr>
            <w:r w:rsidRPr="00AC350E">
              <w:rPr>
                <w:rFonts w:ascii="Times New Roman" w:eastAsia="Times New Roman" w:hAnsi="Times New Roman" w:cs="Times New Roman"/>
                <w:color w:val="000000" w:themeColor="text1"/>
                <w:sz w:val="16"/>
                <w:szCs w:val="16"/>
              </w:rPr>
              <w:t>15</w:t>
            </w:r>
          </w:p>
        </w:tc>
        <w:tc>
          <w:tcPr>
            <w:tcW w:w="518" w:type="dxa"/>
          </w:tcPr>
          <w:p w14:paraId="3FE244E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3"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667917F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4"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4E987F3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4B548AA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6"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05586C0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2C3450C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8"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6E0CE4F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49"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7FB9F5A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0"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1C11306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1"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5A79BBB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2"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0B22A04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3"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4A6BFDB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4"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2BF03BB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5" w:author="Author">
                <w:pPr>
                  <w:jc w:val="center"/>
                </w:pPr>
              </w:pPrChange>
            </w:pPr>
            <w:r w:rsidRPr="00AC350E">
              <w:rPr>
                <w:rFonts w:ascii="Times New Roman" w:eastAsia="Times New Roman" w:hAnsi="Times New Roman" w:cs="Times New Roman"/>
                <w:color w:val="000000" w:themeColor="text1"/>
                <w:sz w:val="16"/>
                <w:szCs w:val="16"/>
              </w:rPr>
              <w:t>0</w:t>
            </w:r>
          </w:p>
        </w:tc>
        <w:tc>
          <w:tcPr>
            <w:tcW w:w="1430" w:type="dxa"/>
          </w:tcPr>
          <w:p w14:paraId="3A3032E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6" w:author="Author">
                <w:pPr>
                  <w:jc w:val="center"/>
                </w:pPr>
              </w:pPrChange>
            </w:pPr>
            <w:r w:rsidRPr="00AC350E">
              <w:rPr>
                <w:rFonts w:ascii="Times New Roman" w:eastAsia="Times New Roman" w:hAnsi="Times New Roman" w:cs="Times New Roman"/>
                <w:color w:val="000000" w:themeColor="text1"/>
                <w:sz w:val="16"/>
                <w:szCs w:val="16"/>
              </w:rPr>
              <w:t>15</w:t>
            </w:r>
          </w:p>
        </w:tc>
        <w:tc>
          <w:tcPr>
            <w:tcW w:w="1115" w:type="dxa"/>
          </w:tcPr>
          <w:p w14:paraId="661D83B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7" w:author="Author">
                <w:pPr>
                  <w:jc w:val="center"/>
                </w:pPr>
              </w:pPrChange>
            </w:pPr>
            <w:r w:rsidRPr="00AC350E">
              <w:rPr>
                <w:rFonts w:ascii="Times New Roman" w:eastAsia="Times New Roman" w:hAnsi="Times New Roman" w:cs="Times New Roman"/>
                <w:color w:val="000000" w:themeColor="text1"/>
                <w:sz w:val="16"/>
                <w:szCs w:val="16"/>
              </w:rPr>
              <w:t>107</w:t>
            </w:r>
          </w:p>
        </w:tc>
        <w:tc>
          <w:tcPr>
            <w:tcW w:w="1115" w:type="dxa"/>
          </w:tcPr>
          <w:p w14:paraId="1552B50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8"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20F6EA0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59"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B7D531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1E9111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7542601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2"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0E6E764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3" w:author="Author">
                <w:pPr>
                  <w:jc w:val="center"/>
                </w:pPr>
              </w:pPrChange>
            </w:pPr>
            <w:r w:rsidRPr="00AC350E">
              <w:rPr>
                <w:rFonts w:ascii="Times New Roman" w:eastAsia="Times New Roman" w:hAnsi="Times New Roman" w:cs="Times New Roman"/>
                <w:color w:val="000000" w:themeColor="text1"/>
                <w:sz w:val="16"/>
                <w:szCs w:val="16"/>
              </w:rPr>
              <w:t>12</w:t>
            </w:r>
          </w:p>
        </w:tc>
      </w:tr>
      <w:tr w:rsidR="00A33A1B" w:rsidRPr="00AC350E" w14:paraId="25967693" w14:textId="77777777" w:rsidTr="004A522A">
        <w:trPr>
          <w:gridAfter w:val="1"/>
          <w:wAfter w:w="100" w:type="dxa"/>
        </w:trPr>
        <w:tc>
          <w:tcPr>
            <w:tcW w:w="849" w:type="dxa"/>
          </w:tcPr>
          <w:p w14:paraId="38173A8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4" w:author="Author">
                <w:pPr>
                  <w:jc w:val="center"/>
                </w:pPr>
              </w:pPrChange>
            </w:pPr>
            <w:r w:rsidRPr="00AC350E">
              <w:rPr>
                <w:rFonts w:ascii="Times New Roman" w:eastAsia="Times New Roman" w:hAnsi="Times New Roman" w:cs="Times New Roman"/>
                <w:color w:val="000000" w:themeColor="text1"/>
                <w:sz w:val="16"/>
                <w:szCs w:val="16"/>
              </w:rPr>
              <w:t>9562</w:t>
            </w:r>
          </w:p>
        </w:tc>
        <w:tc>
          <w:tcPr>
            <w:tcW w:w="781" w:type="dxa"/>
          </w:tcPr>
          <w:p w14:paraId="6E2C35C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5" w:author="Author">
                <w:pPr>
                  <w:jc w:val="center"/>
                </w:pPr>
              </w:pPrChange>
            </w:pPr>
            <w:r w:rsidRPr="00AC350E">
              <w:rPr>
                <w:rFonts w:ascii="Times New Roman" w:eastAsia="Times New Roman" w:hAnsi="Times New Roman" w:cs="Times New Roman"/>
                <w:color w:val="000000" w:themeColor="text1"/>
                <w:sz w:val="16"/>
                <w:szCs w:val="16"/>
              </w:rPr>
              <w:t>16</w:t>
            </w:r>
          </w:p>
        </w:tc>
        <w:tc>
          <w:tcPr>
            <w:tcW w:w="518" w:type="dxa"/>
          </w:tcPr>
          <w:p w14:paraId="31175DF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6" w:author="Author">
                <w:pPr>
                  <w:jc w:val="center"/>
                </w:pPr>
              </w:pPrChange>
            </w:pPr>
            <w:r w:rsidRPr="00AC350E">
              <w:rPr>
                <w:rFonts w:ascii="Times New Roman" w:eastAsia="Times New Roman" w:hAnsi="Times New Roman" w:cs="Times New Roman"/>
                <w:color w:val="000000" w:themeColor="text1"/>
                <w:sz w:val="16"/>
                <w:szCs w:val="16"/>
              </w:rPr>
              <w:t>-</w:t>
            </w:r>
          </w:p>
        </w:tc>
        <w:tc>
          <w:tcPr>
            <w:tcW w:w="531" w:type="dxa"/>
          </w:tcPr>
          <w:p w14:paraId="687BDA2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7" w:author="Author">
                <w:pPr>
                  <w:jc w:val="center"/>
                </w:pPr>
              </w:pPrChange>
            </w:pPr>
            <w:r w:rsidRPr="00AC350E">
              <w:rPr>
                <w:rFonts w:ascii="Times New Roman" w:eastAsia="Times New Roman" w:hAnsi="Times New Roman" w:cs="Times New Roman"/>
                <w:color w:val="000000" w:themeColor="text1"/>
                <w:sz w:val="16"/>
                <w:szCs w:val="16"/>
              </w:rPr>
              <w:t>-</w:t>
            </w:r>
          </w:p>
        </w:tc>
        <w:tc>
          <w:tcPr>
            <w:tcW w:w="507" w:type="dxa"/>
          </w:tcPr>
          <w:p w14:paraId="726D618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8" w:author="Author">
                <w:pPr>
                  <w:jc w:val="center"/>
                </w:pPr>
              </w:pPrChange>
            </w:pPr>
            <w:r w:rsidRPr="00AC350E">
              <w:rPr>
                <w:rFonts w:ascii="Times New Roman" w:eastAsia="Times New Roman" w:hAnsi="Times New Roman" w:cs="Times New Roman"/>
                <w:color w:val="000000" w:themeColor="text1"/>
                <w:sz w:val="16"/>
                <w:szCs w:val="16"/>
              </w:rPr>
              <w:t>7</w:t>
            </w:r>
          </w:p>
        </w:tc>
        <w:tc>
          <w:tcPr>
            <w:tcW w:w="451" w:type="dxa"/>
          </w:tcPr>
          <w:p w14:paraId="6942B9C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69"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3FDDE36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0"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E68E32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1"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8DED34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2"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Pr>
          <w:p w14:paraId="775C975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3"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Pr>
          <w:p w14:paraId="3627068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4"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Pr>
          <w:p w14:paraId="123230C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5"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Pr>
          <w:p w14:paraId="2A850912"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6"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Pr>
          <w:p w14:paraId="4CB9D0C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7"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Pr>
          <w:p w14:paraId="0F8B48F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8" w:author="Author">
                <w:pPr>
                  <w:jc w:val="center"/>
                </w:pPr>
              </w:pPrChange>
            </w:pPr>
            <w:r w:rsidRPr="00AC350E">
              <w:rPr>
                <w:rFonts w:ascii="Times New Roman" w:eastAsia="Times New Roman" w:hAnsi="Times New Roman" w:cs="Times New Roman"/>
                <w:color w:val="000000" w:themeColor="text1"/>
                <w:sz w:val="16"/>
                <w:szCs w:val="16"/>
              </w:rPr>
              <w:t>1</w:t>
            </w:r>
          </w:p>
        </w:tc>
        <w:tc>
          <w:tcPr>
            <w:tcW w:w="1430" w:type="dxa"/>
          </w:tcPr>
          <w:p w14:paraId="6D7A3FE8"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79" w:author="Author">
                <w:pPr>
                  <w:jc w:val="center"/>
                </w:pPr>
              </w:pPrChange>
            </w:pPr>
            <w:r w:rsidRPr="00AC350E">
              <w:rPr>
                <w:rFonts w:ascii="Times New Roman" w:eastAsia="Times New Roman" w:hAnsi="Times New Roman" w:cs="Times New Roman"/>
                <w:color w:val="000000" w:themeColor="text1"/>
                <w:sz w:val="16"/>
                <w:szCs w:val="16"/>
              </w:rPr>
              <w:t>43</w:t>
            </w:r>
          </w:p>
        </w:tc>
        <w:tc>
          <w:tcPr>
            <w:tcW w:w="1115" w:type="dxa"/>
          </w:tcPr>
          <w:p w14:paraId="05F298E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0" w:author="Author">
                <w:pPr>
                  <w:jc w:val="center"/>
                </w:pPr>
              </w:pPrChange>
            </w:pPr>
            <w:r w:rsidRPr="00AC350E">
              <w:rPr>
                <w:rFonts w:ascii="Times New Roman" w:eastAsia="Times New Roman" w:hAnsi="Times New Roman" w:cs="Times New Roman"/>
                <w:color w:val="000000" w:themeColor="text1"/>
                <w:sz w:val="16"/>
                <w:szCs w:val="16"/>
              </w:rPr>
              <w:t>193</w:t>
            </w:r>
          </w:p>
        </w:tc>
        <w:tc>
          <w:tcPr>
            <w:tcW w:w="1115" w:type="dxa"/>
          </w:tcPr>
          <w:p w14:paraId="46DF8AF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1" w:author="Author">
                <w:pPr>
                  <w:jc w:val="center"/>
                </w:pPr>
              </w:pPrChange>
            </w:pPr>
            <w:r w:rsidRPr="00AC350E">
              <w:rPr>
                <w:rFonts w:ascii="Times New Roman" w:eastAsia="Times New Roman" w:hAnsi="Times New Roman" w:cs="Times New Roman"/>
                <w:color w:val="000000" w:themeColor="text1"/>
                <w:sz w:val="16"/>
                <w:szCs w:val="16"/>
              </w:rPr>
              <w:t>0</w:t>
            </w:r>
          </w:p>
        </w:tc>
        <w:tc>
          <w:tcPr>
            <w:tcW w:w="600" w:type="dxa"/>
          </w:tcPr>
          <w:p w14:paraId="08E1F08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2"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5ED6497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3" w:author="Author">
                <w:pPr>
                  <w:jc w:val="center"/>
                </w:pPr>
              </w:pPrChange>
            </w:pPr>
            <w:r w:rsidRPr="00AC350E">
              <w:rPr>
                <w:rFonts w:ascii="Times New Roman" w:eastAsia="Times New Roman" w:hAnsi="Times New Roman" w:cs="Times New Roman"/>
                <w:color w:val="000000" w:themeColor="text1"/>
                <w:sz w:val="16"/>
                <w:szCs w:val="16"/>
              </w:rPr>
              <w:t>10</w:t>
            </w:r>
          </w:p>
        </w:tc>
        <w:tc>
          <w:tcPr>
            <w:tcW w:w="451" w:type="dxa"/>
          </w:tcPr>
          <w:p w14:paraId="5DCDE1FA"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Pr>
          <w:p w14:paraId="3E631C0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5" w:author="Author">
                <w:pPr>
                  <w:jc w:val="center"/>
                </w:pPr>
              </w:pPrChange>
            </w:pPr>
            <w:r w:rsidRPr="00AC350E">
              <w:rPr>
                <w:rFonts w:ascii="Times New Roman" w:eastAsia="Times New Roman" w:hAnsi="Times New Roman" w:cs="Times New Roman"/>
                <w:color w:val="000000" w:themeColor="text1"/>
                <w:sz w:val="16"/>
                <w:szCs w:val="16"/>
              </w:rPr>
              <w:t>-</w:t>
            </w:r>
          </w:p>
        </w:tc>
        <w:tc>
          <w:tcPr>
            <w:tcW w:w="428" w:type="dxa"/>
          </w:tcPr>
          <w:p w14:paraId="7B37C53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6" w:author="Author">
                <w:pPr>
                  <w:jc w:val="center"/>
                </w:pPr>
              </w:pPrChange>
            </w:pPr>
            <w:r w:rsidRPr="00AC350E">
              <w:rPr>
                <w:rFonts w:ascii="Times New Roman" w:eastAsia="Times New Roman" w:hAnsi="Times New Roman" w:cs="Times New Roman"/>
                <w:color w:val="000000" w:themeColor="text1"/>
                <w:sz w:val="16"/>
                <w:szCs w:val="16"/>
              </w:rPr>
              <w:t>13</w:t>
            </w:r>
          </w:p>
        </w:tc>
      </w:tr>
      <w:tr w:rsidR="00A33A1B" w:rsidRPr="00AC350E" w14:paraId="61F96955" w14:textId="77777777" w:rsidTr="004A522A">
        <w:trPr>
          <w:gridAfter w:val="1"/>
          <w:wAfter w:w="100" w:type="dxa"/>
        </w:trPr>
        <w:tc>
          <w:tcPr>
            <w:tcW w:w="849" w:type="dxa"/>
            <w:tcBorders>
              <w:bottom w:val="single" w:sz="4" w:space="0" w:color="000000"/>
            </w:tcBorders>
          </w:tcPr>
          <w:p w14:paraId="184FAEE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7" w:author="Author">
                <w:pPr>
                  <w:jc w:val="center"/>
                </w:pPr>
              </w:pPrChange>
            </w:pPr>
            <w:r w:rsidRPr="00AC350E">
              <w:rPr>
                <w:rFonts w:ascii="Times New Roman" w:eastAsia="Times New Roman" w:hAnsi="Times New Roman" w:cs="Times New Roman"/>
                <w:color w:val="000000" w:themeColor="text1"/>
                <w:sz w:val="16"/>
                <w:szCs w:val="16"/>
              </w:rPr>
              <w:t>6934</w:t>
            </w:r>
          </w:p>
        </w:tc>
        <w:tc>
          <w:tcPr>
            <w:tcW w:w="781" w:type="dxa"/>
            <w:tcBorders>
              <w:bottom w:val="single" w:sz="4" w:space="0" w:color="000000"/>
            </w:tcBorders>
          </w:tcPr>
          <w:p w14:paraId="43F5DB6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8" w:author="Author">
                <w:pPr>
                  <w:jc w:val="center"/>
                </w:pPr>
              </w:pPrChange>
            </w:pPr>
            <w:r w:rsidRPr="00AC350E">
              <w:rPr>
                <w:rFonts w:ascii="Times New Roman" w:eastAsia="Times New Roman" w:hAnsi="Times New Roman" w:cs="Times New Roman"/>
                <w:color w:val="000000" w:themeColor="text1"/>
                <w:sz w:val="16"/>
                <w:szCs w:val="16"/>
              </w:rPr>
              <w:t>17</w:t>
            </w:r>
          </w:p>
        </w:tc>
        <w:tc>
          <w:tcPr>
            <w:tcW w:w="518" w:type="dxa"/>
            <w:tcBorders>
              <w:bottom w:val="single" w:sz="4" w:space="0" w:color="000000"/>
            </w:tcBorders>
          </w:tcPr>
          <w:p w14:paraId="49EE4E6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89" w:author="Author">
                <w:pPr>
                  <w:jc w:val="center"/>
                </w:pPr>
              </w:pPrChange>
            </w:pPr>
            <w:r w:rsidRPr="00AC350E">
              <w:rPr>
                <w:rFonts w:ascii="Times New Roman" w:eastAsia="Times New Roman" w:hAnsi="Times New Roman" w:cs="Times New Roman"/>
                <w:color w:val="000000" w:themeColor="text1"/>
                <w:sz w:val="16"/>
                <w:szCs w:val="16"/>
              </w:rPr>
              <w:t>21</w:t>
            </w:r>
          </w:p>
        </w:tc>
        <w:tc>
          <w:tcPr>
            <w:tcW w:w="531" w:type="dxa"/>
            <w:tcBorders>
              <w:bottom w:val="single" w:sz="4" w:space="0" w:color="000000"/>
            </w:tcBorders>
          </w:tcPr>
          <w:p w14:paraId="56421B9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0" w:author="Author">
                <w:pPr>
                  <w:jc w:val="center"/>
                </w:pPr>
              </w:pPrChange>
            </w:pPr>
            <w:r w:rsidRPr="00AC350E">
              <w:rPr>
                <w:rFonts w:ascii="Times New Roman" w:eastAsia="Times New Roman" w:hAnsi="Times New Roman" w:cs="Times New Roman"/>
                <w:color w:val="000000" w:themeColor="text1"/>
                <w:sz w:val="16"/>
                <w:szCs w:val="16"/>
              </w:rPr>
              <w:t>19</w:t>
            </w:r>
          </w:p>
        </w:tc>
        <w:tc>
          <w:tcPr>
            <w:tcW w:w="507" w:type="dxa"/>
            <w:tcBorders>
              <w:bottom w:val="single" w:sz="4" w:space="0" w:color="000000"/>
            </w:tcBorders>
          </w:tcPr>
          <w:p w14:paraId="4129FBE0"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1" w:author="Author">
                <w:pPr>
                  <w:jc w:val="center"/>
                </w:pPr>
              </w:pPrChange>
            </w:pPr>
            <w:r w:rsidRPr="00AC350E">
              <w:rPr>
                <w:rFonts w:ascii="Times New Roman" w:eastAsia="Times New Roman" w:hAnsi="Times New Roman" w:cs="Times New Roman"/>
                <w:color w:val="000000" w:themeColor="text1"/>
                <w:sz w:val="16"/>
                <w:szCs w:val="16"/>
              </w:rPr>
              <w:t>9</w:t>
            </w:r>
          </w:p>
        </w:tc>
        <w:tc>
          <w:tcPr>
            <w:tcW w:w="451" w:type="dxa"/>
            <w:tcBorders>
              <w:bottom w:val="single" w:sz="4" w:space="0" w:color="000000"/>
            </w:tcBorders>
          </w:tcPr>
          <w:p w14:paraId="02B08FC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2" w:author="Author">
                <w:pPr>
                  <w:jc w:val="center"/>
                </w:pPr>
              </w:pPrChange>
            </w:pPr>
            <w:r w:rsidRPr="00AC350E">
              <w:rPr>
                <w:rFonts w:ascii="Times New Roman" w:eastAsia="Times New Roman" w:hAnsi="Times New Roman" w:cs="Times New Roman"/>
                <w:color w:val="000000" w:themeColor="text1"/>
                <w:sz w:val="16"/>
                <w:szCs w:val="16"/>
              </w:rPr>
              <w:t>14</w:t>
            </w:r>
          </w:p>
        </w:tc>
        <w:tc>
          <w:tcPr>
            <w:tcW w:w="354" w:type="dxa"/>
            <w:tcBorders>
              <w:bottom w:val="single" w:sz="4" w:space="0" w:color="000000"/>
            </w:tcBorders>
          </w:tcPr>
          <w:p w14:paraId="4A8973A1"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3"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1625BE43"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4"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4100C17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5" w:author="Author">
                <w:pPr>
                  <w:jc w:val="center"/>
                </w:pPr>
              </w:pPrChange>
            </w:pPr>
            <w:r w:rsidRPr="00AC350E">
              <w:rPr>
                <w:rFonts w:ascii="Times New Roman" w:eastAsia="Times New Roman" w:hAnsi="Times New Roman" w:cs="Times New Roman"/>
                <w:color w:val="000000" w:themeColor="text1"/>
                <w:sz w:val="16"/>
                <w:szCs w:val="16"/>
              </w:rPr>
              <w:t>-</w:t>
            </w:r>
          </w:p>
        </w:tc>
        <w:tc>
          <w:tcPr>
            <w:tcW w:w="354" w:type="dxa"/>
            <w:tcBorders>
              <w:bottom w:val="single" w:sz="4" w:space="0" w:color="000000"/>
            </w:tcBorders>
          </w:tcPr>
          <w:p w14:paraId="550BDE9B"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6" w:author="Author">
                <w:pPr>
                  <w:jc w:val="center"/>
                </w:pPr>
              </w:pPrChange>
            </w:pPr>
            <w:r w:rsidRPr="00AC350E">
              <w:rPr>
                <w:rFonts w:ascii="Times New Roman" w:eastAsia="Times New Roman" w:hAnsi="Times New Roman" w:cs="Times New Roman"/>
                <w:color w:val="000000" w:themeColor="text1"/>
                <w:sz w:val="16"/>
                <w:szCs w:val="16"/>
              </w:rPr>
              <w:t>-</w:t>
            </w:r>
          </w:p>
        </w:tc>
        <w:tc>
          <w:tcPr>
            <w:tcW w:w="467" w:type="dxa"/>
            <w:tcBorders>
              <w:bottom w:val="single" w:sz="4" w:space="0" w:color="000000"/>
            </w:tcBorders>
          </w:tcPr>
          <w:p w14:paraId="4367C65C"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7" w:author="Author">
                <w:pPr>
                  <w:jc w:val="center"/>
                </w:pPr>
              </w:pPrChange>
            </w:pPr>
            <w:r w:rsidRPr="00AC350E">
              <w:rPr>
                <w:rFonts w:ascii="Times New Roman" w:eastAsia="Times New Roman" w:hAnsi="Times New Roman" w:cs="Times New Roman"/>
                <w:color w:val="000000" w:themeColor="text1"/>
                <w:sz w:val="16"/>
                <w:szCs w:val="16"/>
              </w:rPr>
              <w:t>-</w:t>
            </w:r>
          </w:p>
        </w:tc>
        <w:tc>
          <w:tcPr>
            <w:tcW w:w="464" w:type="dxa"/>
            <w:tcBorders>
              <w:bottom w:val="single" w:sz="4" w:space="0" w:color="000000"/>
            </w:tcBorders>
          </w:tcPr>
          <w:p w14:paraId="7F31A06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8" w:author="Author">
                <w:pPr>
                  <w:jc w:val="center"/>
                </w:pPr>
              </w:pPrChange>
            </w:pPr>
            <w:r w:rsidRPr="00AC350E">
              <w:rPr>
                <w:rFonts w:ascii="Times New Roman" w:eastAsia="Times New Roman" w:hAnsi="Times New Roman" w:cs="Times New Roman"/>
                <w:color w:val="000000" w:themeColor="text1"/>
                <w:sz w:val="16"/>
                <w:szCs w:val="16"/>
              </w:rPr>
              <w:t>-</w:t>
            </w:r>
          </w:p>
        </w:tc>
        <w:tc>
          <w:tcPr>
            <w:tcW w:w="374" w:type="dxa"/>
            <w:tcBorders>
              <w:bottom w:val="single" w:sz="4" w:space="0" w:color="000000"/>
            </w:tcBorders>
          </w:tcPr>
          <w:p w14:paraId="2DE32EE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799" w:author="Author">
                <w:pPr>
                  <w:jc w:val="center"/>
                </w:pPr>
              </w:pPrChange>
            </w:pPr>
            <w:r w:rsidRPr="00AC350E">
              <w:rPr>
                <w:rFonts w:ascii="Times New Roman" w:eastAsia="Times New Roman" w:hAnsi="Times New Roman" w:cs="Times New Roman"/>
                <w:color w:val="000000" w:themeColor="text1"/>
                <w:sz w:val="16"/>
                <w:szCs w:val="16"/>
              </w:rPr>
              <w:t>-</w:t>
            </w:r>
          </w:p>
        </w:tc>
        <w:tc>
          <w:tcPr>
            <w:tcW w:w="492" w:type="dxa"/>
            <w:tcBorders>
              <w:bottom w:val="single" w:sz="4" w:space="0" w:color="000000"/>
            </w:tcBorders>
          </w:tcPr>
          <w:p w14:paraId="7F8A9F64"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0" w:author="Author">
                <w:pPr>
                  <w:jc w:val="center"/>
                </w:pPr>
              </w:pPrChange>
            </w:pPr>
            <w:r w:rsidRPr="00AC350E">
              <w:rPr>
                <w:rFonts w:ascii="Times New Roman" w:eastAsia="Times New Roman" w:hAnsi="Times New Roman" w:cs="Times New Roman"/>
                <w:color w:val="000000" w:themeColor="text1"/>
                <w:sz w:val="16"/>
                <w:szCs w:val="16"/>
              </w:rPr>
              <w:t>-</w:t>
            </w:r>
          </w:p>
        </w:tc>
        <w:tc>
          <w:tcPr>
            <w:tcW w:w="868" w:type="dxa"/>
            <w:tcBorders>
              <w:bottom w:val="single" w:sz="4" w:space="0" w:color="000000"/>
            </w:tcBorders>
          </w:tcPr>
          <w:p w14:paraId="0411B2D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1" w:author="Author">
                <w:pPr>
                  <w:jc w:val="center"/>
                </w:pPr>
              </w:pPrChange>
            </w:pPr>
            <w:r w:rsidRPr="00AC350E">
              <w:rPr>
                <w:rFonts w:ascii="Times New Roman" w:eastAsia="Times New Roman" w:hAnsi="Times New Roman" w:cs="Times New Roman"/>
                <w:color w:val="000000" w:themeColor="text1"/>
                <w:sz w:val="16"/>
                <w:szCs w:val="16"/>
              </w:rPr>
              <w:t>4</w:t>
            </w:r>
          </w:p>
        </w:tc>
        <w:tc>
          <w:tcPr>
            <w:tcW w:w="1430" w:type="dxa"/>
            <w:tcBorders>
              <w:bottom w:val="single" w:sz="4" w:space="0" w:color="000000"/>
            </w:tcBorders>
          </w:tcPr>
          <w:p w14:paraId="3607CC1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2" w:author="Author">
                <w:pPr>
                  <w:jc w:val="center"/>
                </w:pPr>
              </w:pPrChange>
            </w:pPr>
            <w:r w:rsidRPr="00AC350E">
              <w:rPr>
                <w:rFonts w:ascii="Times New Roman" w:eastAsia="Times New Roman" w:hAnsi="Times New Roman" w:cs="Times New Roman"/>
                <w:color w:val="000000" w:themeColor="text1"/>
                <w:sz w:val="16"/>
                <w:szCs w:val="16"/>
              </w:rPr>
              <w:t>114</w:t>
            </w:r>
          </w:p>
        </w:tc>
        <w:tc>
          <w:tcPr>
            <w:tcW w:w="1115" w:type="dxa"/>
            <w:tcBorders>
              <w:bottom w:val="single" w:sz="4" w:space="0" w:color="000000"/>
            </w:tcBorders>
          </w:tcPr>
          <w:p w14:paraId="642D2EDF"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3" w:author="Author">
                <w:pPr>
                  <w:jc w:val="center"/>
                </w:pPr>
              </w:pPrChange>
            </w:pPr>
            <w:r w:rsidRPr="00AC350E">
              <w:rPr>
                <w:rFonts w:ascii="Times New Roman" w:eastAsia="Times New Roman" w:hAnsi="Times New Roman" w:cs="Times New Roman"/>
                <w:color w:val="000000" w:themeColor="text1"/>
                <w:sz w:val="16"/>
                <w:szCs w:val="16"/>
              </w:rPr>
              <w:t>146</w:t>
            </w:r>
          </w:p>
        </w:tc>
        <w:tc>
          <w:tcPr>
            <w:tcW w:w="1115" w:type="dxa"/>
            <w:tcBorders>
              <w:bottom w:val="single" w:sz="4" w:space="0" w:color="000000"/>
            </w:tcBorders>
          </w:tcPr>
          <w:p w14:paraId="346C1AC5"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4" w:author="Author">
                <w:pPr>
                  <w:jc w:val="center"/>
                </w:pPr>
              </w:pPrChange>
            </w:pPr>
            <w:r w:rsidRPr="00AC350E">
              <w:rPr>
                <w:rFonts w:ascii="Times New Roman" w:eastAsia="Times New Roman" w:hAnsi="Times New Roman" w:cs="Times New Roman"/>
                <w:color w:val="000000" w:themeColor="text1"/>
                <w:sz w:val="16"/>
                <w:szCs w:val="16"/>
              </w:rPr>
              <w:t>4</w:t>
            </w:r>
          </w:p>
        </w:tc>
        <w:tc>
          <w:tcPr>
            <w:tcW w:w="600" w:type="dxa"/>
            <w:tcBorders>
              <w:bottom w:val="single" w:sz="4" w:space="0" w:color="000000"/>
            </w:tcBorders>
          </w:tcPr>
          <w:p w14:paraId="324BD7C7"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5"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22A1A976"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6" w:author="Author">
                <w:pPr>
                  <w:jc w:val="center"/>
                </w:pPr>
              </w:pPrChange>
            </w:pPr>
            <w:r w:rsidRPr="00AC350E">
              <w:rPr>
                <w:rFonts w:ascii="Times New Roman" w:eastAsia="Times New Roman" w:hAnsi="Times New Roman" w:cs="Times New Roman"/>
                <w:color w:val="000000" w:themeColor="text1"/>
                <w:sz w:val="16"/>
                <w:szCs w:val="16"/>
              </w:rPr>
              <w:t>16</w:t>
            </w:r>
          </w:p>
        </w:tc>
        <w:tc>
          <w:tcPr>
            <w:tcW w:w="451" w:type="dxa"/>
            <w:tcBorders>
              <w:bottom w:val="single" w:sz="4" w:space="0" w:color="000000"/>
            </w:tcBorders>
          </w:tcPr>
          <w:p w14:paraId="2EEEE83D"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7" w:author="Author">
                <w:pPr>
                  <w:jc w:val="center"/>
                </w:pPr>
              </w:pPrChange>
            </w:pPr>
            <w:r w:rsidRPr="00AC350E">
              <w:rPr>
                <w:rFonts w:ascii="Times New Roman" w:eastAsia="Times New Roman" w:hAnsi="Times New Roman" w:cs="Times New Roman"/>
                <w:color w:val="000000" w:themeColor="text1"/>
                <w:sz w:val="16"/>
                <w:szCs w:val="16"/>
              </w:rPr>
              <w:t>-</w:t>
            </w:r>
          </w:p>
        </w:tc>
        <w:tc>
          <w:tcPr>
            <w:tcW w:w="451" w:type="dxa"/>
            <w:tcBorders>
              <w:bottom w:val="single" w:sz="4" w:space="0" w:color="000000"/>
            </w:tcBorders>
          </w:tcPr>
          <w:p w14:paraId="1E5033DE"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8" w:author="Author">
                <w:pPr>
                  <w:jc w:val="center"/>
                </w:pPr>
              </w:pPrChange>
            </w:pPr>
            <w:r w:rsidRPr="00AC350E">
              <w:rPr>
                <w:rFonts w:ascii="Times New Roman" w:eastAsia="Times New Roman" w:hAnsi="Times New Roman" w:cs="Times New Roman"/>
                <w:color w:val="000000" w:themeColor="text1"/>
                <w:sz w:val="16"/>
                <w:szCs w:val="16"/>
              </w:rPr>
              <w:t>15</w:t>
            </w:r>
          </w:p>
        </w:tc>
        <w:tc>
          <w:tcPr>
            <w:tcW w:w="428" w:type="dxa"/>
            <w:tcBorders>
              <w:bottom w:val="single" w:sz="4" w:space="0" w:color="000000"/>
            </w:tcBorders>
          </w:tcPr>
          <w:p w14:paraId="05E29EF9" w14:textId="77777777" w:rsidR="00A33A1B" w:rsidRPr="00AC350E" w:rsidRDefault="00A33A1B" w:rsidP="0030414C">
            <w:pPr>
              <w:spacing w:line="240" w:lineRule="auto"/>
              <w:jc w:val="center"/>
              <w:rPr>
                <w:rFonts w:ascii="Times New Roman" w:eastAsia="Times New Roman" w:hAnsi="Times New Roman" w:cs="Times New Roman"/>
                <w:color w:val="000000" w:themeColor="text1"/>
                <w:sz w:val="16"/>
                <w:szCs w:val="16"/>
              </w:rPr>
              <w:pPrChange w:id="809" w:author="Author">
                <w:pPr>
                  <w:jc w:val="center"/>
                </w:pPr>
              </w:pPrChange>
            </w:pPr>
            <w:r w:rsidRPr="00AC350E">
              <w:rPr>
                <w:rFonts w:ascii="Times New Roman" w:eastAsia="Times New Roman" w:hAnsi="Times New Roman" w:cs="Times New Roman"/>
                <w:color w:val="000000" w:themeColor="text1"/>
                <w:sz w:val="16"/>
                <w:szCs w:val="16"/>
              </w:rPr>
              <w:t>13</w:t>
            </w:r>
          </w:p>
        </w:tc>
      </w:tr>
      <w:tr w:rsidR="00A33A1B" w:rsidRPr="00AC350E" w14:paraId="27FBDD67" w14:textId="77777777" w:rsidTr="004A522A">
        <w:trPr>
          <w:gridAfter w:val="1"/>
          <w:wAfter w:w="100" w:type="dxa"/>
        </w:trPr>
        <w:tc>
          <w:tcPr>
            <w:tcW w:w="13953" w:type="dxa"/>
            <w:gridSpan w:val="23"/>
            <w:tcBorders>
              <w:left w:val="nil"/>
              <w:bottom w:val="nil"/>
              <w:right w:val="nil"/>
            </w:tcBorders>
          </w:tcPr>
          <w:p w14:paraId="384AC888" w14:textId="77777777" w:rsidR="00A33A1B" w:rsidRPr="00AC350E" w:rsidRDefault="00A33A1B" w:rsidP="004A522A">
            <w:pPr>
              <w:rPr>
                <w:rFonts w:ascii="Times New Roman" w:eastAsia="Times New Roman" w:hAnsi="Times New Roman" w:cs="Times New Roman"/>
                <w:color w:val="000000" w:themeColor="text1"/>
                <w:sz w:val="16"/>
                <w:szCs w:val="16"/>
              </w:rPr>
            </w:pPr>
          </w:p>
        </w:tc>
      </w:tr>
    </w:tbl>
    <w:p w14:paraId="046983A6" w14:textId="77777777" w:rsidR="00A33A1B" w:rsidRPr="00AC350E" w:rsidRDefault="00A33A1B" w:rsidP="00A33A1B">
      <w:pPr>
        <w:spacing w:after="0" w:line="240" w:lineRule="auto"/>
        <w:rPr>
          <w:rFonts w:ascii="Times New Roman" w:eastAsia="Times New Roman" w:hAnsi="Times New Roman" w:cs="Times New Roman"/>
          <w:b/>
          <w:color w:val="000000" w:themeColor="text1"/>
          <w:sz w:val="24"/>
          <w:szCs w:val="24"/>
        </w:rPr>
      </w:pPr>
    </w:p>
    <w:p w14:paraId="5EEC38DE" w14:textId="77777777" w:rsidR="00A33A1B" w:rsidRPr="00AC350E" w:rsidRDefault="00A33A1B" w:rsidP="00A33A1B">
      <w:pPr>
        <w:keepNext/>
        <w:spacing w:after="0" w:line="240" w:lineRule="auto"/>
        <w:rPr>
          <w:color w:val="000000" w:themeColor="text1"/>
        </w:rPr>
      </w:pPr>
      <w:r w:rsidRPr="00AC350E">
        <w:rPr>
          <w:noProof/>
          <w:color w:val="000000" w:themeColor="text1"/>
        </w:rPr>
        <w:lastRenderedPageBreak/>
        <w:drawing>
          <wp:inline distT="0" distB="0" distL="0" distR="0" wp14:anchorId="390DA1CF" wp14:editId="5B0563AE">
            <wp:extent cx="8863330" cy="369379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8863330" cy="3693795"/>
                    </a:xfrm>
                    <a:prstGeom prst="rect">
                      <a:avLst/>
                    </a:prstGeom>
                    <a:ln/>
                  </pic:spPr>
                </pic:pic>
              </a:graphicData>
            </a:graphic>
          </wp:inline>
        </w:drawing>
      </w:r>
    </w:p>
    <w:p w14:paraId="274E7404" w14:textId="56ACA86E" w:rsidR="00A33A1B" w:rsidRPr="00AC350E" w:rsidRDefault="00A33A1B"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commentRangeStart w:id="810"/>
      <w:r w:rsidRPr="00AC350E">
        <w:rPr>
          <w:rFonts w:ascii="Times New Roman" w:eastAsia="Times New Roman" w:hAnsi="Times New Roman" w:cs="Times New Roman"/>
          <w:b/>
          <w:color w:val="000000" w:themeColor="text1"/>
          <w:sz w:val="24"/>
          <w:szCs w:val="24"/>
        </w:rPr>
        <w:t>Figure 1.</w:t>
      </w:r>
      <w:r w:rsidRPr="00AC350E">
        <w:rPr>
          <w:rFonts w:ascii="Times New Roman" w:eastAsia="Times New Roman" w:hAnsi="Times New Roman" w:cs="Times New Roman"/>
          <w:color w:val="000000" w:themeColor="text1"/>
          <w:sz w:val="24"/>
          <w:szCs w:val="24"/>
        </w:rPr>
        <w:t xml:space="preserve"> Total number of phones used across tokens </w:t>
      </w:r>
      <w:ins w:id="811" w:author="Author">
        <w:r w:rsidR="009A7C5D">
          <w:rPr>
            <w:rFonts w:ascii="Times New Roman" w:eastAsia="Times New Roman" w:hAnsi="Times New Roman" w:cs="Times New Roman"/>
            <w:color w:val="000000" w:themeColor="text1"/>
            <w:sz w:val="24"/>
            <w:szCs w:val="24"/>
          </w:rPr>
          <w:t xml:space="preserve">from all children, </w:t>
        </w:r>
      </w:ins>
      <w:del w:id="812" w:author="Author">
        <w:r w:rsidRPr="00AC350E" w:rsidDel="009A7C5D">
          <w:rPr>
            <w:rFonts w:ascii="Times New Roman" w:eastAsia="Times New Roman" w:hAnsi="Times New Roman" w:cs="Times New Roman"/>
            <w:color w:val="000000" w:themeColor="text1"/>
            <w:sz w:val="24"/>
            <w:szCs w:val="24"/>
          </w:rPr>
          <w:delText xml:space="preserve">analyzed in each </w:delText>
        </w:r>
      </w:del>
      <w:ins w:id="813" w:author="Author">
        <w:r w:rsidR="009A7C5D">
          <w:rPr>
            <w:rFonts w:ascii="Times New Roman" w:eastAsia="Times New Roman" w:hAnsi="Times New Roman" w:cs="Times New Roman"/>
            <w:color w:val="000000" w:themeColor="text1"/>
            <w:sz w:val="24"/>
            <w:szCs w:val="24"/>
          </w:rPr>
          <w:t xml:space="preserve">separated by </w:t>
        </w:r>
      </w:ins>
      <w:r w:rsidRPr="00AC350E">
        <w:rPr>
          <w:rFonts w:ascii="Times New Roman" w:eastAsia="Times New Roman" w:hAnsi="Times New Roman" w:cs="Times New Roman"/>
          <w:color w:val="000000" w:themeColor="text1"/>
          <w:sz w:val="24"/>
          <w:szCs w:val="24"/>
        </w:rPr>
        <w:t>language</w:t>
      </w:r>
      <w:ins w:id="814" w:author="Author">
        <w:r w:rsidR="009A7C5D">
          <w:rPr>
            <w:rFonts w:ascii="Times New Roman" w:eastAsia="Times New Roman" w:hAnsi="Times New Roman" w:cs="Times New Roman"/>
            <w:color w:val="000000" w:themeColor="text1"/>
            <w:sz w:val="24"/>
            <w:szCs w:val="24"/>
          </w:rPr>
          <w:t xml:space="preserve"> group</w:t>
        </w:r>
      </w:ins>
      <w:r w:rsidRPr="00AC350E">
        <w:rPr>
          <w:rFonts w:ascii="Times New Roman" w:eastAsia="Times New Roman" w:hAnsi="Times New Roman" w:cs="Times New Roman"/>
          <w:color w:val="000000" w:themeColor="text1"/>
          <w:sz w:val="24"/>
          <w:szCs w:val="24"/>
        </w:rPr>
        <w:t>.</w:t>
      </w:r>
      <w:del w:id="815" w:author="Author">
        <w:r w:rsidRPr="00AC350E" w:rsidDel="007E4811">
          <w:rPr>
            <w:rFonts w:ascii="Times New Roman" w:eastAsia="Times New Roman" w:hAnsi="Times New Roman" w:cs="Times New Roman"/>
            <w:color w:val="000000" w:themeColor="text1"/>
            <w:sz w:val="24"/>
            <w:szCs w:val="24"/>
          </w:rPr>
          <w:delText xml:space="preserve"> While the phone frequencies are overall similar, Yélî Dnye appears to have an overrepresentation of /m/ and /w/, and underrepresentation of /ʔ/ compared to Tseltal.</w:delText>
        </w:r>
      </w:del>
      <w:commentRangeEnd w:id="810"/>
      <w:r w:rsidR="007E4811">
        <w:rPr>
          <w:rStyle w:val="CommentReference"/>
        </w:rPr>
        <w:commentReference w:id="810"/>
      </w:r>
    </w:p>
    <w:p w14:paraId="07C58F5A" w14:textId="5F7F2DF6" w:rsidR="00A33A1B" w:rsidRDefault="00A33A1B"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2D1319CC" w14:textId="50D1825F" w:rsidR="004819A8" w:rsidRDefault="004819A8"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1083597F" w14:textId="1A0D0E98" w:rsidR="004819A8" w:rsidRDefault="004819A8"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01F58C34" w14:textId="44105618" w:rsidR="004819A8" w:rsidRDefault="004819A8" w:rsidP="00A33A1B">
      <w:pPr>
        <w:pBdr>
          <w:top w:val="nil"/>
          <w:left w:val="nil"/>
          <w:bottom w:val="nil"/>
          <w:right w:val="nil"/>
          <w:between w:val="nil"/>
        </w:pBdr>
        <w:spacing w:after="200" w:line="240" w:lineRule="auto"/>
        <w:rPr>
          <w:rFonts w:ascii="Times New Roman" w:eastAsia="Times New Roman" w:hAnsi="Times New Roman" w:cs="Times New Roman"/>
          <w:color w:val="000000" w:themeColor="text1"/>
          <w:sz w:val="24"/>
          <w:szCs w:val="24"/>
        </w:rPr>
      </w:pPr>
    </w:p>
    <w:p w14:paraId="4BC5B13B" w14:textId="77777777" w:rsidR="004819A8" w:rsidRDefault="004819A8">
      <w:pPr>
        <w:rPr>
          <w:rFonts w:ascii="Times New Roman" w:eastAsia="Times New Roman" w:hAnsi="Times New Roman" w:cs="Times New Roman"/>
          <w:color w:val="000000" w:themeColor="text1"/>
          <w:sz w:val="24"/>
          <w:szCs w:val="24"/>
        </w:rPr>
        <w:sectPr w:rsidR="004819A8" w:rsidSect="004819A8">
          <w:pgSz w:w="16838" w:h="11906" w:orient="landscape"/>
          <w:pgMar w:top="1440" w:right="1440" w:bottom="1440" w:left="1440" w:header="708" w:footer="708" w:gutter="0"/>
          <w:cols w:space="708"/>
          <w:docGrid w:linePitch="360"/>
        </w:sectPr>
      </w:pPr>
    </w:p>
    <w:p w14:paraId="411937A0" w14:textId="2B7CB118" w:rsidR="00A33A1B" w:rsidRPr="004819A8" w:rsidRDefault="00A33A1B" w:rsidP="004819A8">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b/>
          <w:color w:val="000000" w:themeColor="text1"/>
          <w:sz w:val="24"/>
          <w:szCs w:val="24"/>
        </w:rPr>
        <w:lastRenderedPageBreak/>
        <w:t>Reliability annotations.</w:t>
      </w:r>
    </w:p>
    <w:p w14:paraId="7F77DD59" w14:textId="33A1C1C6"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The second author, who has basic working field knowledge of the two languages of study and is a trained linguist, randomly selected two of the nine annotated clips for all recordings in the dataset and independently annotated each vocalization using the same workflow as the first author (i.e., phonetic transcription for vocalizations with canonical babble). Her annotations only differed from his in that she counted all vocalizations without canonical babble as “N” and she didn’t pay close attention to vowel transcription, which is not analyzed </w:t>
      </w:r>
      <w:del w:id="816" w:author="Author">
        <w:r w:rsidRPr="00AC350E" w:rsidDel="00C30DC5">
          <w:rPr>
            <w:rFonts w:ascii="Times New Roman" w:eastAsia="Times New Roman" w:hAnsi="Times New Roman" w:cs="Times New Roman"/>
            <w:color w:val="000000" w:themeColor="text1"/>
            <w:sz w:val="24"/>
            <w:szCs w:val="24"/>
            <w:highlight w:val="white"/>
          </w:rPr>
          <w:delText>here</w:delText>
        </w:r>
      </w:del>
      <w:ins w:id="817" w:author="Author">
        <w:r w:rsidR="00C30DC5">
          <w:rPr>
            <w:rFonts w:ascii="Times New Roman" w:eastAsia="Times New Roman" w:hAnsi="Times New Roman" w:cs="Times New Roman"/>
            <w:color w:val="000000" w:themeColor="text1"/>
            <w:sz w:val="24"/>
            <w:szCs w:val="24"/>
            <w:highlight w:val="white"/>
          </w:rPr>
          <w:t>in the present paper</w:t>
        </w:r>
      </w:ins>
      <w:r w:rsidRPr="00AC350E">
        <w:rPr>
          <w:rFonts w:ascii="Times New Roman" w:eastAsia="Times New Roman" w:hAnsi="Times New Roman" w:cs="Times New Roman"/>
          <w:color w:val="000000" w:themeColor="text1"/>
          <w:sz w:val="24"/>
          <w:szCs w:val="24"/>
          <w:highlight w:val="white"/>
        </w:rPr>
        <w:t>.</w:t>
      </w:r>
    </w:p>
    <w:p w14:paraId="34739293"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p>
    <w:p w14:paraId="50CAD2F7" w14:textId="72597331"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This </w:t>
      </w:r>
      <w:del w:id="818" w:author="Author">
        <w:r w:rsidRPr="00AC350E" w:rsidDel="00C30DC5">
          <w:rPr>
            <w:rFonts w:ascii="Times New Roman" w:eastAsia="Times New Roman" w:hAnsi="Times New Roman" w:cs="Times New Roman"/>
            <w:color w:val="000000" w:themeColor="text1"/>
            <w:sz w:val="24"/>
            <w:szCs w:val="24"/>
            <w:highlight w:val="white"/>
          </w:rPr>
          <w:delText xml:space="preserve">reliability </w:delText>
        </w:r>
      </w:del>
      <w:r w:rsidRPr="00AC350E">
        <w:rPr>
          <w:rFonts w:ascii="Times New Roman" w:eastAsia="Times New Roman" w:hAnsi="Times New Roman" w:cs="Times New Roman"/>
          <w:color w:val="000000" w:themeColor="text1"/>
          <w:sz w:val="24"/>
          <w:szCs w:val="24"/>
          <w:highlight w:val="white"/>
        </w:rPr>
        <w:t xml:space="preserve">process resulted in 27,496 vocalizations over which we can make reliability estimates. We focus our analysis here on two facets of this reliability dataset: (1) canonical babble vs. other </w:t>
      </w:r>
      <w:ins w:id="819" w:author="Author">
        <w:r w:rsidR="00C30DC5">
          <w:rPr>
            <w:rFonts w:ascii="Times New Roman" w:eastAsia="Times New Roman" w:hAnsi="Times New Roman" w:cs="Times New Roman"/>
            <w:color w:val="000000" w:themeColor="text1"/>
            <w:sz w:val="24"/>
            <w:szCs w:val="24"/>
            <w:highlight w:val="white"/>
          </w:rPr>
          <w:t xml:space="preserve">vocalizations </w:t>
        </w:r>
      </w:ins>
      <w:r w:rsidRPr="00AC350E">
        <w:rPr>
          <w:rFonts w:ascii="Times New Roman" w:eastAsia="Times New Roman" w:hAnsi="Times New Roman" w:cs="Times New Roman"/>
          <w:color w:val="000000" w:themeColor="text1"/>
          <w:sz w:val="24"/>
          <w:szCs w:val="24"/>
          <w:highlight w:val="white"/>
        </w:rPr>
        <w:t>and (2) the subset of specific VMS consonants that appeared in the main analysis (p/b, t/d, k/g, m, n, and l):</w:t>
      </w:r>
    </w:p>
    <w:p w14:paraId="100C251A"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p>
    <w:p w14:paraId="3CF801FB" w14:textId="77777777" w:rsidR="00A33A1B" w:rsidRPr="00AC350E" w:rsidRDefault="00A33A1B" w:rsidP="00A33A1B">
      <w:pPr>
        <w:numPr>
          <w:ilvl w:val="0"/>
          <w:numId w:val="1"/>
        </w:numPr>
        <w:spacing w:after="0" w:line="240" w:lineRule="auto"/>
        <w:rPr>
          <w:rFonts w:ascii="Arial" w:eastAsia="Arial" w:hAnsi="Arial" w:cs="Arial"/>
          <w:color w:val="000000" w:themeColor="text1"/>
          <w:sz w:val="24"/>
          <w:szCs w:val="24"/>
          <w:highlight w:val="white"/>
        </w:rPr>
      </w:pPr>
      <w:r w:rsidRPr="00AC350E">
        <w:rPr>
          <w:rFonts w:ascii="Times New Roman" w:eastAsia="Times New Roman" w:hAnsi="Times New Roman" w:cs="Times New Roman"/>
          <w:b/>
          <w:color w:val="000000" w:themeColor="text1"/>
          <w:sz w:val="24"/>
          <w:szCs w:val="24"/>
          <w:highlight w:val="white"/>
        </w:rPr>
        <w:t>Canonical babble vs. other:</w:t>
      </w:r>
      <w:r w:rsidRPr="00AC350E">
        <w:rPr>
          <w:rFonts w:ascii="Times New Roman" w:eastAsia="Times New Roman" w:hAnsi="Times New Roman" w:cs="Times New Roman"/>
          <w:color w:val="000000" w:themeColor="text1"/>
          <w:sz w:val="24"/>
          <w:szCs w:val="24"/>
          <w:highlight w:val="white"/>
        </w:rPr>
        <w:t xml:space="preserve"> Agreement of whether a vocalization contains canonical babble</w:t>
      </w:r>
    </w:p>
    <w:p w14:paraId="1170C21E"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Mean agreement over all recordings was 86% (Tseltal: 87%, Yélî Dnye: 85%)</w:t>
      </w:r>
    </w:p>
    <w:p w14:paraId="2DD3BAC3" w14:textId="36BB5C85" w:rsidR="00A33A1B" w:rsidRDefault="00A33A1B" w:rsidP="00A33A1B">
      <w:pPr>
        <w:numPr>
          <w:ilvl w:val="1"/>
          <w:numId w:val="1"/>
        </w:numPr>
        <w:spacing w:after="0" w:line="240" w:lineRule="auto"/>
        <w:rPr>
          <w:ins w:id="820" w:author="Autho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On average, the first annotator was more likely to label vocalizations as having canonical babble compared to the second annotator (resulting in an average of 3.9% more vocalizations per recording transcribed than the second annotator would have done)</w:t>
      </w:r>
    </w:p>
    <w:p w14:paraId="4CD93AC0" w14:textId="318F61F5" w:rsidR="00C57906" w:rsidRPr="00AC350E" w:rsidRDefault="00C57906"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ins w:id="821" w:author="Author">
        <w:r>
          <w:rPr>
            <w:rFonts w:ascii="Times New Roman" w:eastAsia="Times New Roman" w:hAnsi="Times New Roman" w:cs="Times New Roman"/>
            <w:color w:val="000000" w:themeColor="text1"/>
            <w:sz w:val="24"/>
            <w:szCs w:val="24"/>
            <w:highlight w:val="white"/>
          </w:rPr>
          <w:t>Shown in the figure below is the mean agreement between the annotators for the two double-annotated clips for each recording; 1.0 indicates perfect agreement on whether vocalizations contained canonical babble or not.</w:t>
        </w:r>
      </w:ins>
    </w:p>
    <w:p w14:paraId="47B92F42"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noProof/>
          <w:color w:val="000000" w:themeColor="text1"/>
          <w:sz w:val="24"/>
          <w:szCs w:val="24"/>
          <w:highlight w:val="white"/>
        </w:rPr>
        <w:drawing>
          <wp:inline distT="114300" distB="114300" distL="114300" distR="114300" wp14:anchorId="78CDF01C" wp14:editId="0F816394">
            <wp:extent cx="5424488" cy="3016502"/>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24488" cy="3016502"/>
                    </a:xfrm>
                    <a:prstGeom prst="rect">
                      <a:avLst/>
                    </a:prstGeom>
                    <a:ln/>
                  </pic:spPr>
                </pic:pic>
              </a:graphicData>
            </a:graphic>
          </wp:inline>
        </w:drawing>
      </w:r>
    </w:p>
    <w:p w14:paraId="2656C068"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p>
    <w:p w14:paraId="69202FEB" w14:textId="77777777" w:rsidR="00A33A1B" w:rsidRPr="00AC350E" w:rsidRDefault="00A33A1B" w:rsidP="00A33A1B">
      <w:pPr>
        <w:numPr>
          <w:ilvl w:val="0"/>
          <w:numId w:val="1"/>
        </w:numPr>
        <w:spacing w:after="0" w:line="240" w:lineRule="auto"/>
        <w:rPr>
          <w:rFonts w:ascii="Arial" w:eastAsia="Arial" w:hAnsi="Arial" w:cs="Arial"/>
          <w:color w:val="000000" w:themeColor="text1"/>
          <w:sz w:val="24"/>
          <w:szCs w:val="24"/>
          <w:highlight w:val="white"/>
        </w:rPr>
      </w:pPr>
      <w:r w:rsidRPr="00AC350E">
        <w:rPr>
          <w:rFonts w:ascii="Times New Roman" w:eastAsia="Times New Roman" w:hAnsi="Times New Roman" w:cs="Times New Roman"/>
          <w:b/>
          <w:color w:val="000000" w:themeColor="text1"/>
          <w:sz w:val="24"/>
          <w:szCs w:val="24"/>
          <w:highlight w:val="white"/>
        </w:rPr>
        <w:t>VMS phone agreement:</w:t>
      </w:r>
      <w:r w:rsidRPr="00AC350E">
        <w:rPr>
          <w:rFonts w:ascii="Times New Roman" w:eastAsia="Times New Roman" w:hAnsi="Times New Roman" w:cs="Times New Roman"/>
          <w:color w:val="000000" w:themeColor="text1"/>
          <w:sz w:val="24"/>
          <w:szCs w:val="24"/>
          <w:highlight w:val="white"/>
        </w:rPr>
        <w:t xml:space="preserve"> Difference in the number of tokens of a given phone (e.g., “m”) that appear in a vocalization, only including vocalizations where at least one annotator indicated that the phone was used (i.e., not inflating agreement by including vocalizations in which neither annotator indicated the phone was present).</w:t>
      </w:r>
    </w:p>
    <w:p w14:paraId="12DB37EB"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p/b</w:t>
      </w:r>
    </w:p>
    <w:p w14:paraId="7EFCFB46" w14:textId="1CFDB813"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1166 vocalizations were indicated by one or both coders to contain a p or b phone. Average difference was -0.21 tokens of a p or b consonant </w:t>
      </w:r>
      <w:r w:rsidRPr="00AC350E">
        <w:rPr>
          <w:rFonts w:ascii="Times New Roman" w:eastAsia="Times New Roman" w:hAnsi="Times New Roman" w:cs="Times New Roman"/>
          <w:color w:val="000000" w:themeColor="text1"/>
          <w:sz w:val="24"/>
          <w:szCs w:val="24"/>
          <w:highlight w:val="white"/>
        </w:rPr>
        <w:lastRenderedPageBreak/>
        <w:t xml:space="preserve">in a vocalization, meaning that the first author very slightly undercounted p/b tokens relative to the </w:t>
      </w:r>
      <w:del w:id="822" w:author="Author">
        <w:r w:rsidRPr="00AC350E" w:rsidDel="00076274">
          <w:rPr>
            <w:rFonts w:ascii="Times New Roman" w:eastAsia="Times New Roman" w:hAnsi="Times New Roman" w:cs="Times New Roman"/>
            <w:color w:val="000000" w:themeColor="text1"/>
            <w:sz w:val="24"/>
            <w:szCs w:val="24"/>
            <w:highlight w:val="white"/>
          </w:rPr>
          <w:delText xml:space="preserve">first </w:delText>
        </w:r>
      </w:del>
      <w:ins w:id="823" w:author="Author">
        <w:r w:rsidR="00076274">
          <w:rPr>
            <w:rFonts w:ascii="Times New Roman" w:eastAsia="Times New Roman" w:hAnsi="Times New Roman" w:cs="Times New Roman"/>
            <w:color w:val="000000" w:themeColor="text1"/>
            <w:sz w:val="24"/>
            <w:szCs w:val="24"/>
            <w:highlight w:val="white"/>
          </w:rPr>
          <w:t>second</w:t>
        </w:r>
        <w:r w:rsidR="00076274" w:rsidRPr="00AC350E">
          <w:rPr>
            <w:rFonts w:ascii="Times New Roman" w:eastAsia="Times New Roman" w:hAnsi="Times New Roman" w:cs="Times New Roman"/>
            <w:color w:val="000000" w:themeColor="text1"/>
            <w:sz w:val="24"/>
            <w:szCs w:val="24"/>
            <w:highlight w:val="white"/>
          </w:rPr>
          <w:t xml:space="preserve"> </w:t>
        </w:r>
      </w:ins>
      <w:r w:rsidRPr="00AC350E">
        <w:rPr>
          <w:rFonts w:ascii="Times New Roman" w:eastAsia="Times New Roman" w:hAnsi="Times New Roman" w:cs="Times New Roman"/>
          <w:color w:val="000000" w:themeColor="text1"/>
          <w:sz w:val="24"/>
          <w:szCs w:val="24"/>
          <w:highlight w:val="white"/>
        </w:rPr>
        <w:t>author (Tseltal: -0.16, Yélî Dnye: -0.29)</w:t>
      </w:r>
    </w:p>
    <w:p w14:paraId="4A40A284"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t/d</w:t>
      </w:r>
    </w:p>
    <w:p w14:paraId="2CA785FC" w14:textId="03500537"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1785 vocalizations were indicated by one or both coders to contain a t or d phone. Average difference was -0.5 tokens of a t or d consonant in a vocalization, meaning that the first author slightly undercounted t/d tokens relative to the </w:t>
      </w:r>
      <w:del w:id="824" w:author="Author">
        <w:r w:rsidRPr="00AC350E" w:rsidDel="00076274">
          <w:rPr>
            <w:rFonts w:ascii="Times New Roman" w:eastAsia="Times New Roman" w:hAnsi="Times New Roman" w:cs="Times New Roman"/>
            <w:color w:val="000000" w:themeColor="text1"/>
            <w:sz w:val="24"/>
            <w:szCs w:val="24"/>
            <w:highlight w:val="white"/>
          </w:rPr>
          <w:delText xml:space="preserve">first </w:delText>
        </w:r>
      </w:del>
      <w:ins w:id="825" w:author="Author">
        <w:r w:rsidR="00076274">
          <w:rPr>
            <w:rFonts w:ascii="Times New Roman" w:eastAsia="Times New Roman" w:hAnsi="Times New Roman" w:cs="Times New Roman"/>
            <w:color w:val="000000" w:themeColor="text1"/>
            <w:sz w:val="24"/>
            <w:szCs w:val="24"/>
            <w:highlight w:val="white"/>
          </w:rPr>
          <w:t>second</w:t>
        </w:r>
        <w:r w:rsidR="00076274" w:rsidRPr="00AC350E">
          <w:rPr>
            <w:rFonts w:ascii="Times New Roman" w:eastAsia="Times New Roman" w:hAnsi="Times New Roman" w:cs="Times New Roman"/>
            <w:color w:val="000000" w:themeColor="text1"/>
            <w:sz w:val="24"/>
            <w:szCs w:val="24"/>
            <w:highlight w:val="white"/>
          </w:rPr>
          <w:t xml:space="preserve"> </w:t>
        </w:r>
      </w:ins>
      <w:r w:rsidRPr="00AC350E">
        <w:rPr>
          <w:rFonts w:ascii="Times New Roman" w:eastAsia="Times New Roman" w:hAnsi="Times New Roman" w:cs="Times New Roman"/>
          <w:color w:val="000000" w:themeColor="text1"/>
          <w:sz w:val="24"/>
          <w:szCs w:val="24"/>
          <w:highlight w:val="white"/>
        </w:rPr>
        <w:t>author (Tseltal: -0.48, Yélî Dnye: -0.55)</w:t>
      </w:r>
    </w:p>
    <w:p w14:paraId="31CBDAD5"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k/g</w:t>
      </w:r>
    </w:p>
    <w:p w14:paraId="7496DF63" w14:textId="27723259"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684 vocalizations were indicated by one or both coders to contain a t or d phone. Average difference was -0.4 tokens of a k or g consonant in a vocalization, meaning that the first author slightly undercounted k/g tokens relative to the </w:t>
      </w:r>
      <w:del w:id="826" w:author="Author">
        <w:r w:rsidRPr="00AC350E" w:rsidDel="00076274">
          <w:rPr>
            <w:rFonts w:ascii="Times New Roman" w:eastAsia="Times New Roman" w:hAnsi="Times New Roman" w:cs="Times New Roman"/>
            <w:color w:val="000000" w:themeColor="text1"/>
            <w:sz w:val="24"/>
            <w:szCs w:val="24"/>
            <w:highlight w:val="white"/>
          </w:rPr>
          <w:delText xml:space="preserve">first </w:delText>
        </w:r>
      </w:del>
      <w:ins w:id="827" w:author="Author">
        <w:r w:rsidR="00076274">
          <w:rPr>
            <w:rFonts w:ascii="Times New Roman" w:eastAsia="Times New Roman" w:hAnsi="Times New Roman" w:cs="Times New Roman"/>
            <w:color w:val="000000" w:themeColor="text1"/>
            <w:sz w:val="24"/>
            <w:szCs w:val="24"/>
            <w:highlight w:val="white"/>
          </w:rPr>
          <w:t>second</w:t>
        </w:r>
        <w:r w:rsidR="00076274" w:rsidRPr="00AC350E">
          <w:rPr>
            <w:rFonts w:ascii="Times New Roman" w:eastAsia="Times New Roman" w:hAnsi="Times New Roman" w:cs="Times New Roman"/>
            <w:color w:val="000000" w:themeColor="text1"/>
            <w:sz w:val="24"/>
            <w:szCs w:val="24"/>
            <w:highlight w:val="white"/>
          </w:rPr>
          <w:t xml:space="preserve"> </w:t>
        </w:r>
      </w:ins>
      <w:r w:rsidRPr="00AC350E">
        <w:rPr>
          <w:rFonts w:ascii="Times New Roman" w:eastAsia="Times New Roman" w:hAnsi="Times New Roman" w:cs="Times New Roman"/>
          <w:color w:val="000000" w:themeColor="text1"/>
          <w:sz w:val="24"/>
          <w:szCs w:val="24"/>
          <w:highlight w:val="white"/>
        </w:rPr>
        <w:t>author (Tseltal: -0.37, Yélî Dnye: -0.45)</w:t>
      </w:r>
    </w:p>
    <w:p w14:paraId="5B04DA24"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m</w:t>
      </w:r>
    </w:p>
    <w:p w14:paraId="6431769C" w14:textId="52D9B912"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1679 vocalizations were indicated by one or both coders to contain an m phone. Average difference was -0.25 tokens of an m consonant in a vocalization, meaning that the first author overall slightly undercounted m tokens relative to the </w:t>
      </w:r>
      <w:del w:id="828" w:author="Author">
        <w:r w:rsidRPr="00AC350E" w:rsidDel="00383465">
          <w:rPr>
            <w:rFonts w:ascii="Times New Roman" w:eastAsia="Times New Roman" w:hAnsi="Times New Roman" w:cs="Times New Roman"/>
            <w:color w:val="000000" w:themeColor="text1"/>
            <w:sz w:val="24"/>
            <w:szCs w:val="24"/>
            <w:highlight w:val="white"/>
          </w:rPr>
          <w:delText xml:space="preserve">first </w:delText>
        </w:r>
      </w:del>
      <w:ins w:id="829" w:author="Author">
        <w:r w:rsidR="00383465">
          <w:rPr>
            <w:rFonts w:ascii="Times New Roman" w:eastAsia="Times New Roman" w:hAnsi="Times New Roman" w:cs="Times New Roman"/>
            <w:color w:val="000000" w:themeColor="text1"/>
            <w:sz w:val="24"/>
            <w:szCs w:val="24"/>
            <w:highlight w:val="white"/>
          </w:rPr>
          <w:t>second</w:t>
        </w:r>
        <w:r w:rsidR="00383465" w:rsidRPr="00AC350E">
          <w:rPr>
            <w:rFonts w:ascii="Times New Roman" w:eastAsia="Times New Roman" w:hAnsi="Times New Roman" w:cs="Times New Roman"/>
            <w:color w:val="000000" w:themeColor="text1"/>
            <w:sz w:val="24"/>
            <w:szCs w:val="24"/>
            <w:highlight w:val="white"/>
          </w:rPr>
          <w:t xml:space="preserve"> </w:t>
        </w:r>
      </w:ins>
      <w:r w:rsidRPr="00AC350E">
        <w:rPr>
          <w:rFonts w:ascii="Times New Roman" w:eastAsia="Times New Roman" w:hAnsi="Times New Roman" w:cs="Times New Roman"/>
          <w:color w:val="000000" w:themeColor="text1"/>
          <w:sz w:val="24"/>
          <w:szCs w:val="24"/>
          <w:highlight w:val="white"/>
        </w:rPr>
        <w:t xml:space="preserve">author. However when broken down by language we see that he </w:t>
      </w:r>
      <w:ins w:id="830" w:author="Author">
        <w:r w:rsidR="006E1958">
          <w:rPr>
            <w:rFonts w:ascii="Times New Roman" w:eastAsia="Times New Roman" w:hAnsi="Times New Roman" w:cs="Times New Roman"/>
            <w:color w:val="000000" w:themeColor="text1"/>
            <w:sz w:val="24"/>
            <w:szCs w:val="24"/>
            <w:highlight w:val="white"/>
          </w:rPr>
          <w:t xml:space="preserve">relatively </w:t>
        </w:r>
      </w:ins>
      <w:r w:rsidRPr="00AC350E">
        <w:rPr>
          <w:rFonts w:ascii="Times New Roman" w:eastAsia="Times New Roman" w:hAnsi="Times New Roman" w:cs="Times New Roman"/>
          <w:color w:val="000000" w:themeColor="text1"/>
          <w:sz w:val="24"/>
          <w:szCs w:val="24"/>
          <w:highlight w:val="white"/>
        </w:rPr>
        <w:t>undercounted for Tseltal but overcounted for Yélî Dnye (Tseltal: -0.63, Yélî Dnye: 0.5)</w:t>
      </w:r>
    </w:p>
    <w:p w14:paraId="58A02F37"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n</w:t>
      </w:r>
    </w:p>
    <w:p w14:paraId="14402414" w14:textId="6F23020E"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1299 vocalizations were indicated by one or both coders to contain an n phone. Average difference was -0.45 tokens of an n consonant in a vocalization, meaning that the first author overall slightly undercounted n tokens relative to the </w:t>
      </w:r>
      <w:del w:id="831" w:author="Author">
        <w:r w:rsidRPr="00AC350E" w:rsidDel="003B0027">
          <w:rPr>
            <w:rFonts w:ascii="Times New Roman" w:eastAsia="Times New Roman" w:hAnsi="Times New Roman" w:cs="Times New Roman"/>
            <w:color w:val="000000" w:themeColor="text1"/>
            <w:sz w:val="24"/>
            <w:szCs w:val="24"/>
            <w:highlight w:val="white"/>
          </w:rPr>
          <w:delText xml:space="preserve">first </w:delText>
        </w:r>
      </w:del>
      <w:ins w:id="832" w:author="Author">
        <w:r w:rsidR="003B0027">
          <w:rPr>
            <w:rFonts w:ascii="Times New Roman" w:eastAsia="Times New Roman" w:hAnsi="Times New Roman" w:cs="Times New Roman"/>
            <w:color w:val="000000" w:themeColor="text1"/>
            <w:sz w:val="24"/>
            <w:szCs w:val="24"/>
            <w:highlight w:val="white"/>
          </w:rPr>
          <w:t>second</w:t>
        </w:r>
        <w:r w:rsidR="003B0027" w:rsidRPr="00AC350E">
          <w:rPr>
            <w:rFonts w:ascii="Times New Roman" w:eastAsia="Times New Roman" w:hAnsi="Times New Roman" w:cs="Times New Roman"/>
            <w:color w:val="000000" w:themeColor="text1"/>
            <w:sz w:val="24"/>
            <w:szCs w:val="24"/>
            <w:highlight w:val="white"/>
          </w:rPr>
          <w:t xml:space="preserve"> </w:t>
        </w:r>
      </w:ins>
      <w:r w:rsidRPr="00AC350E">
        <w:rPr>
          <w:rFonts w:ascii="Times New Roman" w:eastAsia="Times New Roman" w:hAnsi="Times New Roman" w:cs="Times New Roman"/>
          <w:color w:val="000000" w:themeColor="text1"/>
          <w:sz w:val="24"/>
          <w:szCs w:val="24"/>
          <w:highlight w:val="white"/>
        </w:rPr>
        <w:t>author, with the substantial average difference for Yélî Dnye of one whole token on average (Tseltal: -0.31, Yélî Dnye: -1)</w:t>
      </w:r>
    </w:p>
    <w:p w14:paraId="7BB4D799" w14:textId="77777777" w:rsidR="00A33A1B" w:rsidRPr="00AC350E" w:rsidRDefault="00A33A1B"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l</w:t>
      </w:r>
    </w:p>
    <w:p w14:paraId="63BFFB98" w14:textId="77777777" w:rsidR="00A33A1B" w:rsidRPr="00AC350E" w:rsidRDefault="00A33A1B" w:rsidP="00A33A1B">
      <w:pPr>
        <w:numPr>
          <w:ilvl w:val="2"/>
          <w:numId w:val="1"/>
        </w:numPr>
        <w:spacing w:after="0" w:line="240" w:lineRule="auto"/>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1310 vocalizations were indicated by one or both coders to contain an l phone. Average difference was -0.01 tokens of an l consonant in a vocalization, meaning that there was near perfect agreement (Tseltal: -0.05, Yélî Dnye: 0.06)</w:t>
      </w:r>
    </w:p>
    <w:p w14:paraId="5723EF87"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white"/>
        </w:rPr>
      </w:pPr>
    </w:p>
    <w:p w14:paraId="18A8EACF" w14:textId="17043AB6" w:rsidR="00A33A1B" w:rsidRDefault="00A33A1B" w:rsidP="00A33A1B">
      <w:pPr>
        <w:numPr>
          <w:ilvl w:val="1"/>
          <w:numId w:val="1"/>
        </w:numPr>
        <w:spacing w:after="0" w:line="240" w:lineRule="auto"/>
        <w:rPr>
          <w:ins w:id="833" w:author="Autho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Overall, these results suggest that the primary annotator overall slightly undercounted tokens of the phones that resulted in VMS counts relative to the second annotator (see visual summary below).</w:t>
      </w:r>
    </w:p>
    <w:p w14:paraId="184D187C" w14:textId="56AD7529" w:rsidR="00946885" w:rsidRPr="00AC350E" w:rsidRDefault="00946885" w:rsidP="00A33A1B">
      <w:pPr>
        <w:numPr>
          <w:ilvl w:val="1"/>
          <w:numId w:val="1"/>
        </w:numPr>
        <w:spacing w:after="0" w:line="240" w:lineRule="auto"/>
        <w:rPr>
          <w:rFonts w:ascii="Times New Roman" w:eastAsia="Times New Roman" w:hAnsi="Times New Roman" w:cs="Times New Roman"/>
          <w:color w:val="000000" w:themeColor="text1"/>
          <w:sz w:val="24"/>
          <w:szCs w:val="24"/>
          <w:highlight w:val="white"/>
        </w:rPr>
      </w:pPr>
      <w:ins w:id="834" w:author="Author">
        <w:r>
          <w:rPr>
            <w:rFonts w:ascii="Times New Roman" w:eastAsia="Times New Roman" w:hAnsi="Times New Roman" w:cs="Times New Roman"/>
            <w:color w:val="000000" w:themeColor="text1"/>
            <w:sz w:val="24"/>
            <w:szCs w:val="24"/>
            <w:highlight w:val="white"/>
          </w:rPr>
          <w:t>Shown in the figure below is the mean difference in phone counts within a given vocalization between the first and second annotator, for both Tseltal and Yélî Dnye. A mean difference of 0 would indicate that the first and second annotator agreed perfectly on the number of tokens of a given phone in each vocalization. Negative values indicate that the first annotator (the primary annotator) undercounted tokens of that given phone per vocalization, relative to the second annotator. Positive tokens indicate the that the first annotator overcounted tokens relative to the second annotator. Over each of the major phone types examined (p/b, t/d, k/g, m, l, and n)</w:t>
        </w:r>
        <w:r w:rsidR="0016708B">
          <w:rPr>
            <w:rFonts w:ascii="Times New Roman" w:eastAsia="Times New Roman" w:hAnsi="Times New Roman" w:cs="Times New Roman"/>
            <w:color w:val="000000" w:themeColor="text1"/>
            <w:sz w:val="24"/>
            <w:szCs w:val="24"/>
            <w:highlight w:val="white"/>
          </w:rPr>
          <w:t>, the first annotator typically underestimated tokens per vocalization, with very small differences overall and even smaller differences by phone type across languages.</w:t>
        </w:r>
      </w:ins>
    </w:p>
    <w:p w14:paraId="2344B5BB" w14:textId="77777777" w:rsidR="00A33A1B" w:rsidRPr="00AC350E" w:rsidRDefault="00A33A1B" w:rsidP="00A33A1B">
      <w:pPr>
        <w:spacing w:after="0" w:line="240" w:lineRule="auto"/>
        <w:ind w:left="1440"/>
        <w:rPr>
          <w:rFonts w:ascii="Times New Roman" w:eastAsia="Times New Roman" w:hAnsi="Times New Roman" w:cs="Times New Roman"/>
          <w:color w:val="000000" w:themeColor="text1"/>
          <w:sz w:val="24"/>
          <w:szCs w:val="24"/>
          <w:highlight w:val="white"/>
        </w:rPr>
      </w:pPr>
    </w:p>
    <w:p w14:paraId="1DFC990F"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7E888AEB"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noProof/>
          <w:color w:val="000000" w:themeColor="text1"/>
          <w:sz w:val="24"/>
          <w:szCs w:val="24"/>
          <w:highlight w:val="white"/>
        </w:rPr>
        <w:lastRenderedPageBreak/>
        <w:drawing>
          <wp:inline distT="114300" distB="114300" distL="114300" distR="114300" wp14:anchorId="71D5CC8D" wp14:editId="3215285F">
            <wp:extent cx="5943600" cy="33401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57465B98"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p>
    <w:p w14:paraId="4134CABC"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In sum, there was very good overall agreement between the two coders, both in distinguishing canonical babble from other vocalization types and in phonetically transcribing the consonants present.</w:t>
      </w:r>
    </w:p>
    <w:p w14:paraId="21525315"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6E4A1CBA"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2C3CEC14" w14:textId="77777777" w:rsidR="00A33A1B" w:rsidRPr="00AC350E" w:rsidRDefault="00A33A1B" w:rsidP="00A33A1B">
      <w:pPr>
        <w:spacing w:after="0" w:line="240" w:lineRule="auto"/>
        <w:ind w:left="720"/>
        <w:rPr>
          <w:rFonts w:ascii="Times New Roman" w:eastAsia="Times New Roman" w:hAnsi="Times New Roman" w:cs="Times New Roman"/>
          <w:b/>
          <w:color w:val="000000" w:themeColor="text1"/>
          <w:sz w:val="24"/>
          <w:szCs w:val="24"/>
          <w:highlight w:val="white"/>
        </w:rPr>
      </w:pPr>
      <w:r w:rsidRPr="00AC350E">
        <w:rPr>
          <w:rFonts w:ascii="Times New Roman" w:eastAsia="Times New Roman" w:hAnsi="Times New Roman" w:cs="Times New Roman"/>
          <w:b/>
          <w:color w:val="000000" w:themeColor="text1"/>
          <w:sz w:val="24"/>
          <w:szCs w:val="24"/>
          <w:highlight w:val="white"/>
        </w:rPr>
        <w:t>Cross-clip consonant production.</w:t>
      </w:r>
    </w:p>
    <w:p w14:paraId="3839934F"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13D50196" w14:textId="1019C1EC"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color w:val="000000" w:themeColor="text1"/>
          <w:sz w:val="24"/>
          <w:szCs w:val="24"/>
          <w:highlight w:val="white"/>
        </w:rPr>
        <w:t xml:space="preserve">To check whether our adapted VMS estimates </w:t>
      </w:r>
      <w:del w:id="835" w:author="Author">
        <w:r w:rsidRPr="00AC350E" w:rsidDel="00F86F8A">
          <w:rPr>
            <w:rFonts w:ascii="Times New Roman" w:eastAsia="Times New Roman" w:hAnsi="Times New Roman" w:cs="Times New Roman"/>
            <w:color w:val="000000" w:themeColor="text1"/>
            <w:sz w:val="24"/>
            <w:szCs w:val="24"/>
            <w:highlight w:val="white"/>
          </w:rPr>
          <w:delText xml:space="preserve">likely </w:delText>
        </w:r>
      </w:del>
      <w:ins w:id="836" w:author="Author">
        <w:r w:rsidR="00F86F8A">
          <w:rPr>
            <w:rFonts w:ascii="Times New Roman" w:eastAsia="Times New Roman" w:hAnsi="Times New Roman" w:cs="Times New Roman"/>
            <w:color w:val="000000" w:themeColor="text1"/>
            <w:sz w:val="24"/>
            <w:szCs w:val="24"/>
            <w:highlight w:val="white"/>
          </w:rPr>
          <w:t>actually</w:t>
        </w:r>
        <w:r w:rsidR="00F86F8A" w:rsidRPr="00AC350E">
          <w:rPr>
            <w:rFonts w:ascii="Times New Roman" w:eastAsia="Times New Roman" w:hAnsi="Times New Roman" w:cs="Times New Roman"/>
            <w:color w:val="000000" w:themeColor="text1"/>
            <w:sz w:val="24"/>
            <w:szCs w:val="24"/>
            <w:highlight w:val="white"/>
          </w:rPr>
          <w:t xml:space="preserve"> </w:t>
        </w:r>
      </w:ins>
      <w:r w:rsidRPr="00AC350E">
        <w:rPr>
          <w:rFonts w:ascii="Times New Roman" w:eastAsia="Times New Roman" w:hAnsi="Times New Roman" w:cs="Times New Roman"/>
          <w:color w:val="000000" w:themeColor="text1"/>
          <w:sz w:val="24"/>
          <w:szCs w:val="24"/>
          <w:highlight w:val="white"/>
        </w:rPr>
        <w:t xml:space="preserve">reflect children’s stable consonant production, we leverage our day-long data to build a second, novel measure of stable consonant production: cross-clip consonant production. The logic of this secondary measure is that, if children stably produce a consonant, they will be found to do so spontaneously across </w:t>
      </w:r>
      <w:del w:id="837" w:author="Author">
        <w:r w:rsidRPr="00AC350E" w:rsidDel="00A365AD">
          <w:rPr>
            <w:rFonts w:ascii="Times New Roman" w:eastAsia="Times New Roman" w:hAnsi="Times New Roman" w:cs="Times New Roman"/>
            <w:color w:val="000000" w:themeColor="text1"/>
            <w:sz w:val="24"/>
            <w:szCs w:val="24"/>
            <w:highlight w:val="white"/>
          </w:rPr>
          <w:delText xml:space="preserve">much of </w:delText>
        </w:r>
      </w:del>
      <w:ins w:id="838" w:author="Author">
        <w:r w:rsidR="00A365AD">
          <w:rPr>
            <w:rFonts w:ascii="Times New Roman" w:eastAsia="Times New Roman" w:hAnsi="Times New Roman" w:cs="Times New Roman"/>
            <w:color w:val="000000" w:themeColor="text1"/>
            <w:sz w:val="24"/>
            <w:szCs w:val="24"/>
            <w:highlight w:val="white"/>
          </w:rPr>
          <w:t xml:space="preserve">different hours of </w:t>
        </w:r>
      </w:ins>
      <w:r w:rsidRPr="00AC350E">
        <w:rPr>
          <w:rFonts w:ascii="Times New Roman" w:eastAsia="Times New Roman" w:hAnsi="Times New Roman" w:cs="Times New Roman"/>
          <w:color w:val="000000" w:themeColor="text1"/>
          <w:sz w:val="24"/>
          <w:szCs w:val="24"/>
          <w:highlight w:val="white"/>
        </w:rPr>
        <w:t xml:space="preserve">their waking day. Because our clips are derived from random points throughout a very long (typically 8–11-hour) audio recording, we could create a fairly strict </w:t>
      </w:r>
      <w:ins w:id="839" w:author="Author">
        <w:r w:rsidR="00A365AD">
          <w:rPr>
            <w:rFonts w:ascii="Times New Roman" w:eastAsia="Times New Roman" w:hAnsi="Times New Roman" w:cs="Times New Roman"/>
            <w:color w:val="000000" w:themeColor="text1"/>
            <w:sz w:val="24"/>
            <w:szCs w:val="24"/>
            <w:highlight w:val="white"/>
          </w:rPr>
          <w:t>scheme for</w:t>
        </w:r>
      </w:ins>
      <w:del w:id="840" w:author="Author">
        <w:r w:rsidRPr="00AC350E" w:rsidDel="00A365AD">
          <w:rPr>
            <w:rFonts w:ascii="Times New Roman" w:eastAsia="Times New Roman" w:hAnsi="Times New Roman" w:cs="Times New Roman"/>
            <w:color w:val="000000" w:themeColor="text1"/>
            <w:sz w:val="24"/>
            <w:szCs w:val="24"/>
            <w:highlight w:val="white"/>
          </w:rPr>
          <w:delText>estimate in hopes of</w:delText>
        </w:r>
      </w:del>
      <w:r w:rsidRPr="00AC350E">
        <w:rPr>
          <w:rFonts w:ascii="Times New Roman" w:eastAsia="Times New Roman" w:hAnsi="Times New Roman" w:cs="Times New Roman"/>
          <w:color w:val="000000" w:themeColor="text1"/>
          <w:sz w:val="24"/>
          <w:szCs w:val="24"/>
          <w:highlight w:val="white"/>
        </w:rPr>
        <w:t xml:space="preserve"> reconstructing which consonants children consistently produce across multiple contexts (vs. those they temporarily produce or produce in limited contexts). A consonant was defined as having </w:t>
      </w:r>
      <w:ins w:id="841" w:author="Author">
        <w:r w:rsidR="00956B27">
          <w:rPr>
            <w:rFonts w:ascii="Times New Roman" w:eastAsia="Times New Roman" w:hAnsi="Times New Roman" w:cs="Times New Roman"/>
            <w:color w:val="000000" w:themeColor="text1"/>
            <w:sz w:val="24"/>
            <w:szCs w:val="24"/>
            <w:highlight w:val="white"/>
          </w:rPr>
          <w:t>“</w:t>
        </w:r>
      </w:ins>
      <w:r w:rsidRPr="00AC350E">
        <w:rPr>
          <w:rFonts w:ascii="Times New Roman" w:eastAsia="Times New Roman" w:hAnsi="Times New Roman" w:cs="Times New Roman"/>
          <w:color w:val="000000" w:themeColor="text1"/>
          <w:sz w:val="24"/>
          <w:szCs w:val="24"/>
          <w:highlight w:val="white"/>
        </w:rPr>
        <w:t>cross-clip stability</w:t>
      </w:r>
      <w:ins w:id="842" w:author="Author">
        <w:r w:rsidR="00956B27">
          <w:rPr>
            <w:rFonts w:ascii="Times New Roman" w:eastAsia="Times New Roman" w:hAnsi="Times New Roman" w:cs="Times New Roman"/>
            <w:color w:val="000000" w:themeColor="text1"/>
            <w:sz w:val="24"/>
            <w:szCs w:val="24"/>
            <w:highlight w:val="white"/>
          </w:rPr>
          <w:t>”</w:t>
        </w:r>
      </w:ins>
      <w:r w:rsidRPr="00AC350E">
        <w:rPr>
          <w:rFonts w:ascii="Times New Roman" w:eastAsia="Times New Roman" w:hAnsi="Times New Roman" w:cs="Times New Roman"/>
          <w:color w:val="000000" w:themeColor="text1"/>
          <w:sz w:val="24"/>
          <w:szCs w:val="24"/>
          <w:highlight w:val="white"/>
        </w:rPr>
        <w:t xml:space="preserve"> if it appeared at least once in at least four of the nine annotated clips. Using this definition, we counted the number of cross-clip consonants per child (Appendix Tables 1 and 2). This secondary measure of stability highly correlates with our adapted VMS score (Pearson’s </w:t>
      </w:r>
      <w:r w:rsidRPr="00AC350E">
        <w:rPr>
          <w:rFonts w:ascii="Times New Roman" w:eastAsia="Times New Roman" w:hAnsi="Times New Roman" w:cs="Times New Roman"/>
          <w:i/>
          <w:color w:val="000000" w:themeColor="text1"/>
          <w:sz w:val="24"/>
          <w:szCs w:val="24"/>
          <w:highlight w:val="white"/>
        </w:rPr>
        <w:t>r</w:t>
      </w:r>
      <w:r w:rsidRPr="00AC350E">
        <w:rPr>
          <w:rFonts w:ascii="Times New Roman" w:eastAsia="Times New Roman" w:hAnsi="Times New Roman" w:cs="Times New Roman"/>
          <w:color w:val="000000" w:themeColor="text1"/>
          <w:sz w:val="24"/>
          <w:szCs w:val="24"/>
          <w:highlight w:val="white"/>
        </w:rPr>
        <w:t xml:space="preserve">(30) = 0.82 [0.66, 0.91], </w:t>
      </w:r>
      <w:r w:rsidRPr="00AC350E">
        <w:rPr>
          <w:rFonts w:ascii="Times New Roman" w:eastAsia="Times New Roman" w:hAnsi="Times New Roman" w:cs="Times New Roman"/>
          <w:i/>
          <w:color w:val="000000" w:themeColor="text1"/>
          <w:sz w:val="24"/>
          <w:szCs w:val="24"/>
          <w:highlight w:val="white"/>
        </w:rPr>
        <w:t>p</w:t>
      </w:r>
      <w:r w:rsidRPr="00AC350E">
        <w:rPr>
          <w:rFonts w:ascii="Times New Roman" w:eastAsia="Times New Roman" w:hAnsi="Times New Roman" w:cs="Times New Roman"/>
          <w:color w:val="000000" w:themeColor="text1"/>
          <w:sz w:val="24"/>
          <w:szCs w:val="24"/>
          <w:highlight w:val="white"/>
        </w:rPr>
        <w:t xml:space="preserve"> = &lt;.001) suggesting that the primary analysis, based on VMS, likely reflects information about children’s stable early consonant productions. Further, when we run the same statistical models as reported for VMS in the main text, only </w:t>
      </w:r>
      <w:ins w:id="843" w:author="Author">
        <w:r w:rsidR="0048001D">
          <w:rPr>
            <w:rFonts w:ascii="Times New Roman" w:eastAsia="Times New Roman" w:hAnsi="Times New Roman" w:cs="Times New Roman"/>
            <w:color w:val="000000" w:themeColor="text1"/>
            <w:sz w:val="24"/>
            <w:szCs w:val="24"/>
            <w:highlight w:val="white"/>
          </w:rPr>
          <w:t xml:space="preserve">this time </w:t>
        </w:r>
      </w:ins>
      <w:r w:rsidRPr="00AC350E">
        <w:rPr>
          <w:rFonts w:ascii="Times New Roman" w:eastAsia="Times New Roman" w:hAnsi="Times New Roman" w:cs="Times New Roman"/>
          <w:color w:val="000000" w:themeColor="text1"/>
          <w:sz w:val="24"/>
          <w:szCs w:val="24"/>
          <w:highlight w:val="white"/>
        </w:rPr>
        <w:t>using cross-clip consonant count as our dependent measure rather than VMS, we find qualitatively identical results as we do our VMS measure (Appendix Table 3). We take this analysis as encouraging evidence that the adapted VMS scores and analyses reported in the main text do reflect children’s early consonant productions, despite our limited sample and departure from past VMS-estimation methods.</w:t>
      </w:r>
      <w:ins w:id="844" w:author="Author">
        <w:r w:rsidR="003B531B">
          <w:rPr>
            <w:rFonts w:ascii="Times New Roman" w:eastAsia="Times New Roman" w:hAnsi="Times New Roman" w:cs="Times New Roman"/>
            <w:color w:val="000000" w:themeColor="text1"/>
            <w:sz w:val="24"/>
            <w:szCs w:val="24"/>
            <w:highlight w:val="white"/>
          </w:rPr>
          <w:t xml:space="preserve"> The figure below shows the correlation between number of cross-clip consonants (y-axis) and VMS count (x-axis) for each </w:t>
        </w:r>
        <w:r w:rsidR="003B531B">
          <w:rPr>
            <w:rFonts w:ascii="Times New Roman" w:eastAsia="Times New Roman" w:hAnsi="Times New Roman" w:cs="Times New Roman"/>
            <w:color w:val="000000" w:themeColor="text1"/>
            <w:sz w:val="24"/>
            <w:szCs w:val="24"/>
            <w:highlight w:val="white"/>
          </w:rPr>
          <w:lastRenderedPageBreak/>
          <w:t>recording in the dataset, separated by language group (Tseltal in blue, Yélî Dnye in yellow).</w:t>
        </w:r>
      </w:ins>
    </w:p>
    <w:p w14:paraId="6DAAA0B2" w14:textId="77777777" w:rsidR="00A33A1B" w:rsidRPr="00AC350E" w:rsidRDefault="00A33A1B" w:rsidP="00A33A1B">
      <w:pPr>
        <w:spacing w:after="0" w:line="240" w:lineRule="auto"/>
        <w:ind w:left="720"/>
        <w:rPr>
          <w:rFonts w:ascii="Times New Roman" w:eastAsia="Times New Roman" w:hAnsi="Times New Roman" w:cs="Times New Roman"/>
          <w:color w:val="000000" w:themeColor="text1"/>
          <w:sz w:val="24"/>
          <w:szCs w:val="24"/>
          <w:highlight w:val="white"/>
        </w:rPr>
      </w:pPr>
    </w:p>
    <w:p w14:paraId="45E3B843"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r w:rsidRPr="00AC350E">
        <w:rPr>
          <w:rFonts w:ascii="Times New Roman" w:eastAsia="Times New Roman" w:hAnsi="Times New Roman" w:cs="Times New Roman"/>
          <w:noProof/>
          <w:color w:val="000000" w:themeColor="text1"/>
          <w:sz w:val="24"/>
          <w:szCs w:val="24"/>
          <w:highlight w:val="white"/>
        </w:rPr>
        <w:drawing>
          <wp:inline distT="114300" distB="114300" distL="114300" distR="114300" wp14:anchorId="70BA94C2" wp14:editId="40E9C4EC">
            <wp:extent cx="6155952" cy="307467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55952" cy="3074670"/>
                    </a:xfrm>
                    <a:prstGeom prst="rect">
                      <a:avLst/>
                    </a:prstGeom>
                    <a:ln/>
                  </pic:spPr>
                </pic:pic>
              </a:graphicData>
            </a:graphic>
          </wp:inline>
        </w:drawing>
      </w:r>
    </w:p>
    <w:p w14:paraId="4C20B5E2" w14:textId="77777777" w:rsidR="00A33A1B" w:rsidRPr="00AC350E" w:rsidRDefault="00A33A1B" w:rsidP="00A33A1B">
      <w:pPr>
        <w:spacing w:after="0" w:line="240" w:lineRule="auto"/>
        <w:ind w:left="720"/>
        <w:jc w:val="center"/>
        <w:rPr>
          <w:rFonts w:ascii="Times New Roman" w:eastAsia="Times New Roman" w:hAnsi="Times New Roman" w:cs="Times New Roman"/>
          <w:color w:val="000000" w:themeColor="text1"/>
          <w:sz w:val="24"/>
          <w:szCs w:val="24"/>
          <w:highlight w:val="white"/>
        </w:rPr>
      </w:pPr>
    </w:p>
    <w:p w14:paraId="1DEE8D40" w14:textId="0DD769EB" w:rsidR="00A33A1B" w:rsidRDefault="00A33A1B" w:rsidP="00A33A1B">
      <w:pPr>
        <w:spacing w:after="0" w:line="240" w:lineRule="auto"/>
        <w:rPr>
          <w:rFonts w:ascii="Times New Roman" w:eastAsia="Times New Roman" w:hAnsi="Times New Roman" w:cs="Times New Roman"/>
          <w:color w:val="000000" w:themeColor="text1"/>
          <w:sz w:val="24"/>
          <w:szCs w:val="24"/>
        </w:rPr>
      </w:pPr>
    </w:p>
    <w:p w14:paraId="1C070C2E" w14:textId="556AEFD7" w:rsidR="004819A8" w:rsidRDefault="004819A8" w:rsidP="00A33A1B">
      <w:pPr>
        <w:spacing w:after="0" w:line="240" w:lineRule="auto"/>
        <w:rPr>
          <w:rFonts w:ascii="Times New Roman" w:eastAsia="Times New Roman" w:hAnsi="Times New Roman" w:cs="Times New Roman"/>
          <w:color w:val="000000" w:themeColor="text1"/>
          <w:sz w:val="24"/>
          <w:szCs w:val="24"/>
        </w:rPr>
      </w:pPr>
    </w:p>
    <w:p w14:paraId="027FEE9D" w14:textId="00F1B8E8" w:rsidR="004819A8" w:rsidRDefault="004819A8" w:rsidP="00A33A1B">
      <w:pPr>
        <w:spacing w:after="0" w:line="240" w:lineRule="auto"/>
        <w:rPr>
          <w:rFonts w:ascii="Times New Roman" w:eastAsia="Times New Roman" w:hAnsi="Times New Roman" w:cs="Times New Roman"/>
          <w:color w:val="000000" w:themeColor="text1"/>
          <w:sz w:val="24"/>
          <w:szCs w:val="24"/>
        </w:rPr>
      </w:pPr>
    </w:p>
    <w:p w14:paraId="544F54C7" w14:textId="77777777" w:rsidR="004819A8" w:rsidRPr="00AC350E" w:rsidRDefault="004819A8" w:rsidP="00A33A1B">
      <w:pPr>
        <w:spacing w:after="0" w:line="240" w:lineRule="auto"/>
        <w:rPr>
          <w:rFonts w:ascii="Times New Roman" w:eastAsia="Times New Roman" w:hAnsi="Times New Roman" w:cs="Times New Roman"/>
          <w:color w:val="000000" w:themeColor="text1"/>
          <w:sz w:val="24"/>
          <w:szCs w:val="24"/>
        </w:rPr>
      </w:pPr>
    </w:p>
    <w:tbl>
      <w:tblPr>
        <w:tblW w:w="7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1405"/>
        <w:gridCol w:w="1403"/>
        <w:gridCol w:w="1163"/>
        <w:gridCol w:w="1101"/>
      </w:tblGrid>
      <w:tr w:rsidR="00A33A1B" w:rsidRPr="00AC350E" w14:paraId="12B48778" w14:textId="77777777" w:rsidTr="004A522A">
        <w:tc>
          <w:tcPr>
            <w:tcW w:w="7835" w:type="dxa"/>
            <w:gridSpan w:val="5"/>
            <w:tcBorders>
              <w:top w:val="nil"/>
              <w:left w:val="nil"/>
              <w:right w:val="nil"/>
            </w:tcBorders>
          </w:tcPr>
          <w:p w14:paraId="63AD842C" w14:textId="5718DB0A"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b/>
                <w:color w:val="000000" w:themeColor="text1"/>
                <w:sz w:val="24"/>
                <w:szCs w:val="24"/>
              </w:rPr>
              <w:t>Table 3.</w:t>
            </w:r>
            <w:r w:rsidRPr="00AC350E">
              <w:rPr>
                <w:rFonts w:ascii="Times New Roman" w:eastAsia="Times New Roman" w:hAnsi="Times New Roman" w:cs="Times New Roman"/>
                <w:color w:val="000000" w:themeColor="text1"/>
                <w:sz w:val="24"/>
                <w:szCs w:val="24"/>
              </w:rPr>
              <w:t xml:space="preserve"> Output of the cross-clip count regression analysis (same model structure as the </w:t>
            </w:r>
            <w:ins w:id="845" w:author="Author">
              <w:r w:rsidR="007A3D9F">
                <w:rPr>
                  <w:rFonts w:ascii="Times New Roman" w:eastAsia="Times New Roman" w:hAnsi="Times New Roman" w:cs="Times New Roman"/>
                  <w:color w:val="000000" w:themeColor="text1"/>
                  <w:sz w:val="24"/>
                  <w:szCs w:val="24"/>
                </w:rPr>
                <w:t xml:space="preserve">main-text </w:t>
              </w:r>
            </w:ins>
            <w:r w:rsidRPr="00AC350E">
              <w:rPr>
                <w:rFonts w:ascii="Times New Roman" w:eastAsia="Times New Roman" w:hAnsi="Times New Roman" w:cs="Times New Roman"/>
                <w:color w:val="000000" w:themeColor="text1"/>
                <w:sz w:val="24"/>
                <w:szCs w:val="24"/>
              </w:rPr>
              <w:t>VMS regression).</w:t>
            </w:r>
          </w:p>
        </w:tc>
      </w:tr>
      <w:tr w:rsidR="00A33A1B" w:rsidRPr="00AC350E" w14:paraId="3591FF73" w14:textId="77777777" w:rsidTr="004A522A">
        <w:tc>
          <w:tcPr>
            <w:tcW w:w="7835" w:type="dxa"/>
            <w:gridSpan w:val="5"/>
          </w:tcPr>
          <w:p w14:paraId="32BDC742"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Coefficients:</w:t>
            </w:r>
          </w:p>
        </w:tc>
      </w:tr>
      <w:tr w:rsidR="00A33A1B" w:rsidRPr="00AC350E" w14:paraId="15B8A12B" w14:textId="77777777" w:rsidTr="004A522A">
        <w:tc>
          <w:tcPr>
            <w:tcW w:w="2763" w:type="dxa"/>
          </w:tcPr>
          <w:p w14:paraId="3D01BBC4"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Term</w:t>
            </w:r>
          </w:p>
        </w:tc>
        <w:tc>
          <w:tcPr>
            <w:tcW w:w="1405" w:type="dxa"/>
          </w:tcPr>
          <w:p w14:paraId="068D11A4"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Estimate</w:t>
            </w:r>
          </w:p>
        </w:tc>
        <w:tc>
          <w:tcPr>
            <w:tcW w:w="1403" w:type="dxa"/>
          </w:tcPr>
          <w:p w14:paraId="6CEA8655"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Std. Error</w:t>
            </w:r>
          </w:p>
        </w:tc>
        <w:tc>
          <w:tcPr>
            <w:tcW w:w="1163" w:type="dxa"/>
          </w:tcPr>
          <w:p w14:paraId="7C306F33"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t-value</w:t>
            </w:r>
          </w:p>
        </w:tc>
        <w:tc>
          <w:tcPr>
            <w:tcW w:w="1101" w:type="dxa"/>
          </w:tcPr>
          <w:p w14:paraId="6926EF56" w14:textId="77777777" w:rsidR="00A33A1B" w:rsidRPr="00AC350E" w:rsidRDefault="00A33A1B" w:rsidP="004A522A">
            <w:pPr>
              <w:rPr>
                <w:rFonts w:ascii="Times New Roman" w:eastAsia="Times New Roman" w:hAnsi="Times New Roman" w:cs="Times New Roman"/>
                <w:b/>
                <w:color w:val="000000" w:themeColor="text1"/>
                <w:sz w:val="24"/>
                <w:szCs w:val="24"/>
              </w:rPr>
            </w:pPr>
            <w:r w:rsidRPr="00AC350E">
              <w:rPr>
                <w:rFonts w:ascii="Times New Roman" w:eastAsia="Times New Roman" w:hAnsi="Times New Roman" w:cs="Times New Roman"/>
                <w:b/>
                <w:color w:val="000000" w:themeColor="text1"/>
                <w:sz w:val="24"/>
                <w:szCs w:val="24"/>
              </w:rPr>
              <w:t>p-value</w:t>
            </w:r>
          </w:p>
        </w:tc>
      </w:tr>
      <w:tr w:rsidR="00A33A1B" w:rsidRPr="00AC350E" w14:paraId="754E4D82" w14:textId="77777777" w:rsidTr="004A522A">
        <w:tc>
          <w:tcPr>
            <w:tcW w:w="2763" w:type="dxa"/>
          </w:tcPr>
          <w:p w14:paraId="670BA9D0"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(Intercept)</w:t>
            </w:r>
          </w:p>
        </w:tc>
        <w:tc>
          <w:tcPr>
            <w:tcW w:w="1405" w:type="dxa"/>
          </w:tcPr>
          <w:p w14:paraId="457E7D6F"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-2.101</w:t>
            </w:r>
          </w:p>
        </w:tc>
        <w:tc>
          <w:tcPr>
            <w:tcW w:w="1403" w:type="dxa"/>
          </w:tcPr>
          <w:p w14:paraId="209EE23E"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1.127</w:t>
            </w:r>
          </w:p>
        </w:tc>
        <w:tc>
          <w:tcPr>
            <w:tcW w:w="1163" w:type="dxa"/>
          </w:tcPr>
          <w:p w14:paraId="0A5A32FA"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-1.863</w:t>
            </w:r>
          </w:p>
        </w:tc>
        <w:tc>
          <w:tcPr>
            <w:tcW w:w="1101" w:type="dxa"/>
          </w:tcPr>
          <w:p w14:paraId="41625B1D"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0.073</w:t>
            </w:r>
          </w:p>
        </w:tc>
      </w:tr>
      <w:tr w:rsidR="00A33A1B" w:rsidRPr="00AC350E" w14:paraId="0F9703A5" w14:textId="77777777" w:rsidTr="004A522A">
        <w:tc>
          <w:tcPr>
            <w:tcW w:w="2763" w:type="dxa"/>
          </w:tcPr>
          <w:p w14:paraId="58007C98"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Age in months</w:t>
            </w:r>
          </w:p>
        </w:tc>
        <w:tc>
          <w:tcPr>
            <w:tcW w:w="1405" w:type="dxa"/>
          </w:tcPr>
          <w:p w14:paraId="25B8C38A"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0.395</w:t>
            </w:r>
          </w:p>
        </w:tc>
        <w:tc>
          <w:tcPr>
            <w:tcW w:w="1403" w:type="dxa"/>
          </w:tcPr>
          <w:p w14:paraId="3C324353"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0.105</w:t>
            </w:r>
          </w:p>
        </w:tc>
        <w:tc>
          <w:tcPr>
            <w:tcW w:w="1163" w:type="dxa"/>
          </w:tcPr>
          <w:p w14:paraId="6F4D97D9"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3.777</w:t>
            </w:r>
          </w:p>
        </w:tc>
        <w:tc>
          <w:tcPr>
            <w:tcW w:w="1101" w:type="dxa"/>
          </w:tcPr>
          <w:p w14:paraId="0EC751BA"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&lt;.001</w:t>
            </w:r>
          </w:p>
        </w:tc>
      </w:tr>
      <w:tr w:rsidR="00A33A1B" w:rsidRPr="00AC350E" w14:paraId="0D739D0D" w14:textId="77777777" w:rsidTr="004A522A">
        <w:tc>
          <w:tcPr>
            <w:tcW w:w="2763" w:type="dxa"/>
          </w:tcPr>
          <w:p w14:paraId="2F7397D3"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Language</w:t>
            </w:r>
          </w:p>
        </w:tc>
        <w:tc>
          <w:tcPr>
            <w:tcW w:w="1405" w:type="dxa"/>
          </w:tcPr>
          <w:p w14:paraId="00944D0D"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2.13</w:t>
            </w:r>
          </w:p>
        </w:tc>
        <w:tc>
          <w:tcPr>
            <w:tcW w:w="1403" w:type="dxa"/>
          </w:tcPr>
          <w:p w14:paraId="545CA591"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2.884</w:t>
            </w:r>
          </w:p>
        </w:tc>
        <w:tc>
          <w:tcPr>
            <w:tcW w:w="1163" w:type="dxa"/>
          </w:tcPr>
          <w:p w14:paraId="01488E36"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0.739</w:t>
            </w:r>
          </w:p>
        </w:tc>
        <w:tc>
          <w:tcPr>
            <w:tcW w:w="1101" w:type="dxa"/>
          </w:tcPr>
          <w:p w14:paraId="57846716"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0.466</w:t>
            </w:r>
          </w:p>
        </w:tc>
      </w:tr>
      <w:tr w:rsidR="00A33A1B" w:rsidRPr="00AC350E" w14:paraId="7FC692E8" w14:textId="77777777" w:rsidTr="004A522A">
        <w:tc>
          <w:tcPr>
            <w:tcW w:w="2763" w:type="dxa"/>
            <w:tcBorders>
              <w:bottom w:val="single" w:sz="4" w:space="0" w:color="000000"/>
            </w:tcBorders>
          </w:tcPr>
          <w:p w14:paraId="275CA370"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Age in months:Language</w:t>
            </w:r>
          </w:p>
        </w:tc>
        <w:tc>
          <w:tcPr>
            <w:tcW w:w="1405" w:type="dxa"/>
            <w:tcBorders>
              <w:bottom w:val="single" w:sz="4" w:space="0" w:color="000000"/>
            </w:tcBorders>
          </w:tcPr>
          <w:p w14:paraId="27F6BD81"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-0.263</w:t>
            </w:r>
          </w:p>
        </w:tc>
        <w:tc>
          <w:tcPr>
            <w:tcW w:w="1403" w:type="dxa"/>
            <w:tcBorders>
              <w:bottom w:val="single" w:sz="4" w:space="0" w:color="000000"/>
            </w:tcBorders>
          </w:tcPr>
          <w:p w14:paraId="3FD0D215"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0.234</w:t>
            </w:r>
          </w:p>
        </w:tc>
        <w:tc>
          <w:tcPr>
            <w:tcW w:w="1163" w:type="dxa"/>
            <w:tcBorders>
              <w:bottom w:val="single" w:sz="4" w:space="0" w:color="000000"/>
            </w:tcBorders>
          </w:tcPr>
          <w:p w14:paraId="49184FC3"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-1.125</w:t>
            </w:r>
          </w:p>
        </w:tc>
        <w:tc>
          <w:tcPr>
            <w:tcW w:w="1101" w:type="dxa"/>
            <w:tcBorders>
              <w:bottom w:val="single" w:sz="4" w:space="0" w:color="000000"/>
            </w:tcBorders>
          </w:tcPr>
          <w:p w14:paraId="44B8C767" w14:textId="77777777" w:rsidR="00A33A1B" w:rsidRPr="00AC350E" w:rsidRDefault="00A33A1B" w:rsidP="004A522A">
            <w:pPr>
              <w:rPr>
                <w:rFonts w:ascii="Times New Roman" w:eastAsia="Times New Roman" w:hAnsi="Times New Roman" w:cs="Times New Roman"/>
                <w:color w:val="000000" w:themeColor="text1"/>
                <w:sz w:val="24"/>
                <w:szCs w:val="24"/>
              </w:rPr>
            </w:pPr>
            <w:r w:rsidRPr="00AC350E">
              <w:rPr>
                <w:rFonts w:ascii="Times New Roman" w:eastAsia="Times New Roman" w:hAnsi="Times New Roman" w:cs="Times New Roman"/>
                <w:color w:val="000000" w:themeColor="text1"/>
                <w:sz w:val="24"/>
                <w:szCs w:val="24"/>
              </w:rPr>
              <w:t>0.270</w:t>
            </w:r>
          </w:p>
        </w:tc>
      </w:tr>
      <w:tr w:rsidR="00A33A1B" w:rsidRPr="00AC350E" w14:paraId="6A7E3CA9" w14:textId="77777777" w:rsidTr="004A522A">
        <w:tc>
          <w:tcPr>
            <w:tcW w:w="7835" w:type="dxa"/>
            <w:gridSpan w:val="5"/>
            <w:tcBorders>
              <w:left w:val="nil"/>
              <w:bottom w:val="nil"/>
              <w:right w:val="nil"/>
            </w:tcBorders>
          </w:tcPr>
          <w:p w14:paraId="7FFEBBF9" w14:textId="77777777" w:rsidR="00A33A1B" w:rsidRPr="00AC350E" w:rsidRDefault="00A33A1B" w:rsidP="004A522A">
            <w:pPr>
              <w:rPr>
                <w:rFonts w:ascii="Times New Roman" w:eastAsia="Times New Roman" w:hAnsi="Times New Roman" w:cs="Times New Roman"/>
                <w:color w:val="000000" w:themeColor="text1"/>
                <w:sz w:val="24"/>
                <w:szCs w:val="24"/>
              </w:rPr>
            </w:pPr>
          </w:p>
        </w:tc>
      </w:tr>
    </w:tbl>
    <w:p w14:paraId="07EA0D51" w14:textId="77777777" w:rsidR="00A33A1B" w:rsidRPr="00AC350E" w:rsidRDefault="00A33A1B" w:rsidP="00A33A1B">
      <w:pPr>
        <w:spacing w:after="0" w:line="240" w:lineRule="auto"/>
        <w:rPr>
          <w:rFonts w:ascii="Times New Roman" w:eastAsia="Times New Roman" w:hAnsi="Times New Roman" w:cs="Times New Roman"/>
          <w:color w:val="000000" w:themeColor="text1"/>
          <w:sz w:val="24"/>
          <w:szCs w:val="24"/>
          <w:highlight w:val="yellow"/>
        </w:rPr>
      </w:pPr>
    </w:p>
    <w:p w14:paraId="4FC3738C" w14:textId="77777777" w:rsidR="00887DF8" w:rsidRDefault="00007F2F"/>
    <w:sectPr w:rsidR="00887DF8" w:rsidSect="004819A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603ED248" w14:textId="77777777" w:rsidR="009A7C5D" w:rsidRDefault="009A7C5D" w:rsidP="006B12A6">
      <w:r>
        <w:rPr>
          <w:rStyle w:val="CommentReference"/>
        </w:rPr>
        <w:annotationRef/>
      </w:r>
      <w:r>
        <w:rPr>
          <w:sz w:val="20"/>
          <w:szCs w:val="20"/>
        </w:rPr>
        <w:t>Can you please convert this title page back to portrait?</w:t>
      </w:r>
    </w:p>
  </w:comment>
  <w:comment w:id="810" w:author="Author" w:initials="A">
    <w:p w14:paraId="6FF7FD81" w14:textId="65160BE4" w:rsidR="007E4811" w:rsidRDefault="007E4811" w:rsidP="003C532D">
      <w:r>
        <w:rPr>
          <w:rStyle w:val="CommentReference"/>
        </w:rPr>
        <w:annotationRef/>
      </w:r>
      <w:r>
        <w:rPr>
          <w:sz w:val="20"/>
          <w:szCs w:val="20"/>
        </w:rPr>
        <w:t>I removed this phrase because it doesn’t look empirically true, but also because we don’t have a formal analysis showing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ED248" w15:done="0"/>
  <w15:commentEx w15:paraId="6FF7F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ED248" w16cid:durableId="2648542E"/>
  <w16cid:commentId w16cid:paraId="6FF7FD81" w16cid:durableId="26483F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A3B6" w14:textId="77777777" w:rsidR="00007F2F" w:rsidRDefault="00007F2F" w:rsidP="00032B49">
      <w:pPr>
        <w:spacing w:after="0" w:line="240" w:lineRule="auto"/>
      </w:pPr>
      <w:r>
        <w:separator/>
      </w:r>
    </w:p>
  </w:endnote>
  <w:endnote w:type="continuationSeparator" w:id="0">
    <w:p w14:paraId="0A4E990B" w14:textId="77777777" w:rsidR="00007F2F" w:rsidRDefault="00007F2F" w:rsidP="0003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E4F9" w14:textId="77777777" w:rsidR="00007F2F" w:rsidRDefault="00007F2F" w:rsidP="00032B49">
      <w:pPr>
        <w:spacing w:after="0" w:line="240" w:lineRule="auto"/>
      </w:pPr>
      <w:r>
        <w:separator/>
      </w:r>
    </w:p>
  </w:footnote>
  <w:footnote w:type="continuationSeparator" w:id="0">
    <w:p w14:paraId="278F4227" w14:textId="77777777" w:rsidR="00007F2F" w:rsidRDefault="00007F2F" w:rsidP="00032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494"/>
    <w:multiLevelType w:val="multilevel"/>
    <w:tmpl w:val="8A76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200D8F"/>
    <w:multiLevelType w:val="multilevel"/>
    <w:tmpl w:val="A3045DF4"/>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2588913">
    <w:abstractNumId w:val="0"/>
  </w:num>
  <w:num w:numId="2" w16cid:durableId="37408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1B"/>
    <w:rsid w:val="00007F2F"/>
    <w:rsid w:val="00032B49"/>
    <w:rsid w:val="00076274"/>
    <w:rsid w:val="0016708B"/>
    <w:rsid w:val="0030414C"/>
    <w:rsid w:val="00383465"/>
    <w:rsid w:val="003B0027"/>
    <w:rsid w:val="003B531B"/>
    <w:rsid w:val="0048001D"/>
    <w:rsid w:val="004819A8"/>
    <w:rsid w:val="00603B2B"/>
    <w:rsid w:val="006071BE"/>
    <w:rsid w:val="006A60E1"/>
    <w:rsid w:val="006E1958"/>
    <w:rsid w:val="007A3D9F"/>
    <w:rsid w:val="007E4811"/>
    <w:rsid w:val="00854D8E"/>
    <w:rsid w:val="00946885"/>
    <w:rsid w:val="00956B27"/>
    <w:rsid w:val="009A7C5D"/>
    <w:rsid w:val="00A33A1B"/>
    <w:rsid w:val="00A365AD"/>
    <w:rsid w:val="00AB441E"/>
    <w:rsid w:val="00C30DC5"/>
    <w:rsid w:val="00C57906"/>
    <w:rsid w:val="00CB73C8"/>
    <w:rsid w:val="00F86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7D4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1B"/>
    <w:rPr>
      <w:rFonts w:ascii="Calibri" w:eastAsia="Calibri" w:hAnsi="Calibri" w:cs="Calibri"/>
      <w:lang w:val="en-US"/>
    </w:rPr>
  </w:style>
  <w:style w:type="paragraph" w:styleId="Heading1">
    <w:name w:val="heading 1"/>
    <w:basedOn w:val="Normal"/>
    <w:next w:val="Normal"/>
    <w:link w:val="Heading1Char"/>
    <w:uiPriority w:val="9"/>
    <w:qFormat/>
    <w:rsid w:val="00A33A1B"/>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A33A1B"/>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A33A1B"/>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A33A1B"/>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A33A1B"/>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A33A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1B"/>
    <w:rPr>
      <w:rFonts w:ascii="Calibri" w:eastAsia="Calibri" w:hAnsi="Calibri" w:cs="Calibri"/>
      <w:b/>
      <w:sz w:val="48"/>
      <w:szCs w:val="48"/>
      <w:lang w:val="en-US"/>
    </w:rPr>
  </w:style>
  <w:style w:type="character" w:customStyle="1" w:styleId="Heading2Char">
    <w:name w:val="Heading 2 Char"/>
    <w:basedOn w:val="DefaultParagraphFont"/>
    <w:link w:val="Heading2"/>
    <w:uiPriority w:val="9"/>
    <w:semiHidden/>
    <w:rsid w:val="00A33A1B"/>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A33A1B"/>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A33A1B"/>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A33A1B"/>
    <w:rPr>
      <w:rFonts w:ascii="Calibri" w:eastAsia="Calibri" w:hAnsi="Calibri" w:cs="Calibri"/>
      <w:b/>
      <w:lang w:val="en-US"/>
    </w:rPr>
  </w:style>
  <w:style w:type="character" w:customStyle="1" w:styleId="Heading6Char">
    <w:name w:val="Heading 6 Char"/>
    <w:basedOn w:val="DefaultParagraphFont"/>
    <w:link w:val="Heading6"/>
    <w:uiPriority w:val="9"/>
    <w:semiHidden/>
    <w:rsid w:val="00A33A1B"/>
    <w:rPr>
      <w:rFonts w:ascii="Calibri" w:eastAsia="Calibri" w:hAnsi="Calibri" w:cs="Calibri"/>
      <w:b/>
      <w:sz w:val="20"/>
      <w:szCs w:val="20"/>
      <w:lang w:val="en-US"/>
    </w:rPr>
  </w:style>
  <w:style w:type="paragraph" w:styleId="Title">
    <w:name w:val="Title"/>
    <w:basedOn w:val="Normal"/>
    <w:next w:val="Normal"/>
    <w:link w:val="TitleChar"/>
    <w:uiPriority w:val="10"/>
    <w:qFormat/>
    <w:rsid w:val="00A33A1B"/>
    <w:pPr>
      <w:keepNext/>
      <w:keepLines/>
      <w:spacing w:before="480" w:after="120"/>
    </w:pPr>
    <w:rPr>
      <w:b/>
      <w:sz w:val="72"/>
      <w:szCs w:val="72"/>
    </w:rPr>
  </w:style>
  <w:style w:type="character" w:customStyle="1" w:styleId="TitleChar">
    <w:name w:val="Title Char"/>
    <w:basedOn w:val="DefaultParagraphFont"/>
    <w:link w:val="Title"/>
    <w:uiPriority w:val="10"/>
    <w:rsid w:val="00A33A1B"/>
    <w:rPr>
      <w:rFonts w:ascii="Calibri" w:eastAsia="Calibri" w:hAnsi="Calibri" w:cs="Calibri"/>
      <w:b/>
      <w:sz w:val="72"/>
      <w:szCs w:val="72"/>
      <w:lang w:val="en-US"/>
    </w:rPr>
  </w:style>
  <w:style w:type="paragraph" w:styleId="NoSpacing">
    <w:name w:val="No Spacing"/>
    <w:uiPriority w:val="1"/>
    <w:qFormat/>
    <w:rsid w:val="00A33A1B"/>
    <w:pPr>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A33A1B"/>
    <w:rPr>
      <w:color w:val="0563C1" w:themeColor="hyperlink"/>
      <w:u w:val="single"/>
    </w:rPr>
  </w:style>
  <w:style w:type="paragraph" w:styleId="BalloonText">
    <w:name w:val="Balloon Text"/>
    <w:basedOn w:val="Normal"/>
    <w:link w:val="BalloonTextChar"/>
    <w:uiPriority w:val="99"/>
    <w:semiHidden/>
    <w:unhideWhenUsed/>
    <w:rsid w:val="00A3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A1B"/>
    <w:rPr>
      <w:rFonts w:ascii="Segoe UI" w:eastAsia="Calibri" w:hAnsi="Segoe UI" w:cs="Segoe UI"/>
      <w:sz w:val="18"/>
      <w:szCs w:val="18"/>
      <w:lang w:val="en-US"/>
    </w:rPr>
  </w:style>
  <w:style w:type="paragraph" w:styleId="CommentText">
    <w:name w:val="annotation text"/>
    <w:basedOn w:val="Normal"/>
    <w:link w:val="CommentTextChar"/>
    <w:uiPriority w:val="99"/>
    <w:semiHidden/>
    <w:unhideWhenUsed/>
    <w:rsid w:val="00A33A1B"/>
    <w:pPr>
      <w:spacing w:line="240" w:lineRule="auto"/>
    </w:pPr>
    <w:rPr>
      <w:sz w:val="20"/>
      <w:szCs w:val="20"/>
    </w:rPr>
  </w:style>
  <w:style w:type="character" w:customStyle="1" w:styleId="CommentTextChar">
    <w:name w:val="Comment Text Char"/>
    <w:basedOn w:val="DefaultParagraphFont"/>
    <w:link w:val="CommentText"/>
    <w:uiPriority w:val="99"/>
    <w:semiHidden/>
    <w:rsid w:val="00A33A1B"/>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A33A1B"/>
    <w:rPr>
      <w:sz w:val="16"/>
      <w:szCs w:val="16"/>
    </w:rPr>
  </w:style>
  <w:style w:type="paragraph" w:styleId="BodyText">
    <w:name w:val="Body Text"/>
    <w:basedOn w:val="Normal"/>
    <w:link w:val="BodyTextChar"/>
    <w:qFormat/>
    <w:rsid w:val="00A33A1B"/>
    <w:pPr>
      <w:spacing w:before="180" w:after="240" w:line="480" w:lineRule="auto"/>
      <w:ind w:firstLine="680"/>
    </w:pPr>
    <w:rPr>
      <w:rFonts w:ascii="Times New Roman" w:hAnsi="Times New Roman"/>
      <w:sz w:val="24"/>
      <w:szCs w:val="24"/>
    </w:rPr>
  </w:style>
  <w:style w:type="character" w:customStyle="1" w:styleId="BodyTextChar">
    <w:name w:val="Body Text Char"/>
    <w:basedOn w:val="DefaultParagraphFont"/>
    <w:link w:val="BodyText"/>
    <w:rsid w:val="00A33A1B"/>
    <w:rPr>
      <w:rFonts w:ascii="Times New Roman" w:eastAsia="Calibri" w:hAnsi="Times New Roman" w:cs="Calibri"/>
      <w:sz w:val="24"/>
      <w:szCs w:val="24"/>
      <w:lang w:val="en-US"/>
    </w:rPr>
  </w:style>
  <w:style w:type="character" w:styleId="UnresolvedMention">
    <w:name w:val="Unresolved Mention"/>
    <w:basedOn w:val="DefaultParagraphFont"/>
    <w:uiPriority w:val="99"/>
    <w:semiHidden/>
    <w:unhideWhenUsed/>
    <w:rsid w:val="00A33A1B"/>
    <w:rPr>
      <w:color w:val="605E5C"/>
      <w:shd w:val="clear" w:color="auto" w:fill="E1DFDD"/>
    </w:rPr>
  </w:style>
  <w:style w:type="character" w:styleId="IntenseReference">
    <w:name w:val="Intense Reference"/>
    <w:basedOn w:val="DefaultParagraphFont"/>
    <w:uiPriority w:val="32"/>
    <w:qFormat/>
    <w:rsid w:val="00A33A1B"/>
    <w:rPr>
      <w:b/>
      <w:bCs/>
      <w:smallCaps/>
      <w:color w:val="4472C4" w:themeColor="accent1"/>
      <w:spacing w:val="5"/>
    </w:rPr>
  </w:style>
  <w:style w:type="table" w:styleId="TableGrid">
    <w:name w:val="Table Grid"/>
    <w:basedOn w:val="TableNormal"/>
    <w:uiPriority w:val="39"/>
    <w:rsid w:val="00A33A1B"/>
    <w:pPr>
      <w:spacing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3A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33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1B"/>
    <w:rPr>
      <w:rFonts w:ascii="Calibri" w:eastAsia="Calibri" w:hAnsi="Calibri" w:cs="Calibri"/>
      <w:lang w:val="en-US"/>
    </w:rPr>
  </w:style>
  <w:style w:type="paragraph" w:styleId="Footer">
    <w:name w:val="footer"/>
    <w:basedOn w:val="Normal"/>
    <w:link w:val="FooterChar"/>
    <w:uiPriority w:val="99"/>
    <w:unhideWhenUsed/>
    <w:rsid w:val="00A33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1B"/>
    <w:rPr>
      <w:rFonts w:ascii="Calibri" w:eastAsia="Calibri" w:hAnsi="Calibri" w:cs="Calibri"/>
      <w:lang w:val="en-US"/>
    </w:rPr>
  </w:style>
  <w:style w:type="paragraph" w:styleId="Subtitle">
    <w:name w:val="Subtitle"/>
    <w:basedOn w:val="Normal"/>
    <w:next w:val="Normal"/>
    <w:link w:val="SubtitleChar"/>
    <w:uiPriority w:val="11"/>
    <w:qFormat/>
    <w:rsid w:val="00A33A1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33A1B"/>
    <w:rPr>
      <w:rFonts w:ascii="Georgia" w:eastAsia="Georgia" w:hAnsi="Georgia" w:cs="Georgia"/>
      <w:i/>
      <w:color w:val="666666"/>
      <w:sz w:val="48"/>
      <w:szCs w:val="48"/>
      <w:lang w:val="en-US"/>
    </w:rPr>
  </w:style>
  <w:style w:type="paragraph" w:styleId="Revision">
    <w:name w:val="Revision"/>
    <w:hidden/>
    <w:uiPriority w:val="99"/>
    <w:semiHidden/>
    <w:rsid w:val="007E4811"/>
    <w:pPr>
      <w:spacing w:after="0" w:line="240" w:lineRule="auto"/>
    </w:pPr>
    <w:rPr>
      <w:rFonts w:ascii="Calibri" w:eastAsia="Calibri" w:hAnsi="Calibri" w:cs="Calibri"/>
      <w:lang w:val="en-US"/>
    </w:rPr>
  </w:style>
  <w:style w:type="paragraph" w:styleId="CommentSubject">
    <w:name w:val="annotation subject"/>
    <w:basedOn w:val="CommentText"/>
    <w:next w:val="CommentText"/>
    <w:link w:val="CommentSubjectChar"/>
    <w:uiPriority w:val="99"/>
    <w:semiHidden/>
    <w:unhideWhenUsed/>
    <w:rsid w:val="007E4811"/>
    <w:rPr>
      <w:b/>
      <w:bCs/>
    </w:rPr>
  </w:style>
  <w:style w:type="character" w:customStyle="1" w:styleId="CommentSubjectChar">
    <w:name w:val="Comment Subject Char"/>
    <w:basedOn w:val="CommentTextChar"/>
    <w:link w:val="CommentSubject"/>
    <w:uiPriority w:val="99"/>
    <w:semiHidden/>
    <w:rsid w:val="007E4811"/>
    <w:rPr>
      <w:rFonts w:ascii="Calibri" w:eastAsia="Calibri" w:hAnsi="Calibri" w:cs="Calibr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3E3FB-9A58-4195-A210-008360C5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2022-06-06T14:03:00Z</dcterms:created>
  <dcterms:modified xsi:type="dcterms:W3CDTF">2022-06-06T15:24:00Z</dcterms:modified>
</cp:coreProperties>
</file>